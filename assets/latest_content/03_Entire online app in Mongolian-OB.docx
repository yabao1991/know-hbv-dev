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EED5B" w14:textId="38E3A386" w:rsidR="00637010" w:rsidRDefault="00CE2DFC" w:rsidP="00CE2DFC">
      <w:pPr>
        <w:jc w:val="center"/>
        <w:rPr>
          <w:b/>
          <w:bCs/>
        </w:rPr>
      </w:pPr>
      <w:r w:rsidRPr="00CE2DFC">
        <w:rPr>
          <w:b/>
          <w:bCs/>
        </w:rPr>
        <w:t>Chronic hepatitis B treatment decision tool for adults</w:t>
      </w:r>
    </w:p>
    <w:p w14:paraId="25CB1C2C" w14:textId="641C76EB" w:rsidR="007060FA" w:rsidRPr="007060FA" w:rsidRDefault="007060FA" w:rsidP="007060FA">
      <w:pPr>
        <w:jc w:val="center"/>
        <w:rPr>
          <w:b/>
          <w:bCs/>
        </w:rPr>
      </w:pPr>
      <w:bookmarkStart w:id="0" w:name="_Hlk46129606"/>
      <w:r w:rsidRPr="007060FA">
        <w:rPr>
          <w:b/>
          <w:bCs/>
        </w:rPr>
        <w:t xml:space="preserve">Насанд хүрэгчдийн архаг </w:t>
      </w:r>
      <w:ins w:id="1" w:author="Oyuntuya Bayanjargal" w:date="2020-07-21T11:09:00Z">
        <w:r w:rsidR="004719E0">
          <w:rPr>
            <w:b/>
            <w:bCs/>
            <w:lang w:val="en-US"/>
          </w:rPr>
          <w:t>г</w:t>
        </w:r>
      </w:ins>
      <w:del w:id="2" w:author="Oyuntuya Bayanjargal" w:date="2020-07-21T10:06:00Z">
        <w:r w:rsidRPr="007060FA" w:rsidDel="00016648">
          <w:rPr>
            <w:b/>
            <w:bCs/>
          </w:rPr>
          <w:delText>г</w:delText>
        </w:r>
      </w:del>
      <w:r w:rsidRPr="007060FA">
        <w:rPr>
          <w:b/>
          <w:bCs/>
        </w:rPr>
        <w:t>епатит</w:t>
      </w:r>
      <w:ins w:id="3" w:author="Oyuntuya Bayanjargal" w:date="2020-07-21T11:10:00Z">
        <w:r w:rsidR="004719E0">
          <w:rPr>
            <w:b/>
            <w:bCs/>
          </w:rPr>
          <w:t>ын</w:t>
        </w:r>
      </w:ins>
      <w:r w:rsidRPr="007060FA">
        <w:rPr>
          <w:b/>
          <w:bCs/>
        </w:rPr>
        <w:t xml:space="preserve"> В</w:t>
      </w:r>
      <w:ins w:id="4" w:author="Oyuntuya Bayanjargal" w:date="2020-07-21T11:10:00Z">
        <w:r w:rsidR="004719E0">
          <w:rPr>
            <w:b/>
            <w:bCs/>
          </w:rPr>
          <w:t xml:space="preserve"> вир</w:t>
        </w:r>
      </w:ins>
      <w:ins w:id="5" w:author="Oyuntuya Bayanjargal" w:date="2020-07-21T15:47:00Z">
        <w:r w:rsidR="00B24DE5">
          <w:rPr>
            <w:b/>
            <w:bCs/>
          </w:rPr>
          <w:t>у</w:t>
        </w:r>
      </w:ins>
      <w:ins w:id="6" w:author="Oyuntuya Bayanjargal" w:date="2020-07-21T11:10:00Z">
        <w:r w:rsidR="004719E0">
          <w:rPr>
            <w:b/>
            <w:bCs/>
          </w:rPr>
          <w:t>с</w:t>
        </w:r>
      </w:ins>
      <w:del w:id="7" w:author="Oyuntuya Bayanjargal" w:date="2020-07-21T11:10:00Z">
        <w:r w:rsidRPr="007060FA" w:rsidDel="004719E0">
          <w:rPr>
            <w:b/>
            <w:bCs/>
          </w:rPr>
          <w:delText>-</w:delText>
        </w:r>
      </w:del>
      <w:ins w:id="8" w:author="Oyuntuya Bayanjargal" w:date="2020-07-21T11:10:00Z">
        <w:r w:rsidR="004719E0">
          <w:rPr>
            <w:b/>
            <w:bCs/>
          </w:rPr>
          <w:t>ий</w:t>
        </w:r>
      </w:ins>
      <w:del w:id="9" w:author="Oyuntuya Bayanjargal" w:date="2020-07-21T11:10:00Z">
        <w:r w:rsidRPr="007060FA" w:rsidDel="004719E0">
          <w:rPr>
            <w:b/>
            <w:bCs/>
          </w:rPr>
          <w:delText>ий</w:delText>
        </w:r>
      </w:del>
      <w:r w:rsidRPr="007060FA">
        <w:rPr>
          <w:b/>
          <w:bCs/>
        </w:rPr>
        <w:t xml:space="preserve">н эмчилгээний </w:t>
      </w:r>
    </w:p>
    <w:p w14:paraId="100526A6" w14:textId="7C0488EA" w:rsidR="007060FA" w:rsidRPr="00CE2DFC" w:rsidRDefault="007060FA" w:rsidP="007060FA">
      <w:pPr>
        <w:jc w:val="center"/>
        <w:rPr>
          <w:b/>
          <w:bCs/>
        </w:rPr>
      </w:pPr>
      <w:r w:rsidRPr="007060FA">
        <w:rPr>
          <w:b/>
          <w:bCs/>
        </w:rPr>
        <w:t>шийдвэр гаргах зааварчилгаа</w:t>
      </w:r>
    </w:p>
    <w:bookmarkEnd w:id="0"/>
    <w:p w14:paraId="721D840E" w14:textId="3A7205CF" w:rsidR="00CE2DFC" w:rsidRPr="00CE2DFC" w:rsidRDefault="00CE2DFC" w:rsidP="00CE2DFC">
      <w:pPr>
        <w:rPr>
          <w:b/>
          <w:bCs/>
        </w:rPr>
      </w:pPr>
      <w:r w:rsidRPr="00CE2DFC">
        <w:rPr>
          <w:b/>
          <w:bCs/>
        </w:rPr>
        <w:t>Home page</w:t>
      </w:r>
    </w:p>
    <w:p w14:paraId="3EADFCB6" w14:textId="46B395EB" w:rsidR="00CE2DFC" w:rsidRDefault="00CE2DFC" w:rsidP="00CE2DFC">
      <w:r>
        <w:t>People who are chronically infected with hepatitis B (HBsAg positive) often have no symptoms but can harbor or develop active hepatitis, liver cirrhosis and liver cancer.</w:t>
      </w:r>
    </w:p>
    <w:p w14:paraId="728B350E" w14:textId="5500F9CE" w:rsidR="00EC3198" w:rsidRDefault="00BC445D" w:rsidP="00CE2DFC">
      <w:ins w:id="10" w:author="Oyuntuya Bayanjargal" w:date="2020-07-21T11:10:00Z">
        <w:r>
          <w:t>Г</w:t>
        </w:r>
      </w:ins>
      <w:del w:id="11" w:author="Oyuntuya Bayanjargal" w:date="2020-07-21T10:06:00Z">
        <w:r w:rsidR="00EC3198" w:rsidRPr="00EC3198" w:rsidDel="00016648">
          <w:delText>Г</w:delText>
        </w:r>
      </w:del>
      <w:r w:rsidR="00EC3198" w:rsidRPr="00EC3198">
        <w:t>епатит</w:t>
      </w:r>
      <w:ins w:id="12" w:author="Oyuntuya Bayanjargal" w:date="2020-07-21T11:10:00Z">
        <w:r>
          <w:t>ын</w:t>
        </w:r>
      </w:ins>
      <w:r w:rsidR="00EC3198" w:rsidRPr="00EC3198">
        <w:t xml:space="preserve"> В (HBsAg эерэг) вирусийн архаг халдвартай хүмүүст ихэвчлэн шинж тэмдэг илэрдэггүй. Гэвч хурц вируст </w:t>
      </w:r>
      <w:ins w:id="13" w:author="Oyuntuya Bayanjargal" w:date="2020-07-21T11:10:00Z">
        <w:r>
          <w:t>г</w:t>
        </w:r>
      </w:ins>
      <w:del w:id="14" w:author="Oyuntuya Bayanjargal" w:date="2020-07-21T10:06:00Z">
        <w:r w:rsidR="00EC3198" w:rsidRPr="00EC3198" w:rsidDel="00016648">
          <w:delText>г</w:delText>
        </w:r>
      </w:del>
      <w:r w:rsidR="00EC3198" w:rsidRPr="00EC3198">
        <w:t>епатит, элэгний хатуурал, элэгний хорт хавдар зэрэг эмгэг үүсгэдэг.</w:t>
      </w:r>
    </w:p>
    <w:p w14:paraId="33C4AE48" w14:textId="778600B6" w:rsidR="00CE2DFC" w:rsidRDefault="00CE2DFC" w:rsidP="00CE2DFC">
      <w:r>
        <w:t>Antiviral treatment is indicated if the infected person has active hepatitis or liver cirrhosis and is effective in reducing risk of disease progression and death.</w:t>
      </w:r>
    </w:p>
    <w:p w14:paraId="6AD63EF9" w14:textId="4BE99D95" w:rsidR="00EC3198" w:rsidRDefault="00C7526D" w:rsidP="00CE2DFC">
      <w:ins w:id="15" w:author="Oyuntuya Bayanjargal" w:date="2020-07-21T13:42:00Z">
        <w:r>
          <w:t>Г</w:t>
        </w:r>
      </w:ins>
      <w:del w:id="16" w:author="Oyuntuya Bayanjargal" w:date="2020-07-21T13:42:00Z">
        <w:r w:rsidR="00EC3198" w:rsidRPr="00EC3198" w:rsidDel="00C7526D">
          <w:delText>Х</w:delText>
        </w:r>
      </w:del>
      <w:r w:rsidR="00EC3198" w:rsidRPr="00EC3198">
        <w:t>епатитын вир</w:t>
      </w:r>
      <w:ins w:id="17" w:author="Oyuntuya Bayanjargal" w:date="2020-07-21T13:38:00Z">
        <w:r w:rsidR="00DD24F7">
          <w:t>у</w:t>
        </w:r>
      </w:ins>
      <w:del w:id="18" w:author="Oyuntuya Bayanjargal" w:date="2020-07-21T13:38:00Z">
        <w:r w:rsidR="00EC3198" w:rsidRPr="00EC3198" w:rsidDel="00DD24F7">
          <w:delText>ү</w:delText>
        </w:r>
      </w:del>
      <w:r w:rsidR="00EC3198" w:rsidRPr="00EC3198">
        <w:t>сийн идэвхтэй халдвартай эсвэл элэгний хатууралтай өвчтөнд вирус</w:t>
      </w:r>
      <w:ins w:id="19" w:author="Oyuntuya Bayanjargal" w:date="2020-07-21T13:39:00Z">
        <w:r w:rsidR="006B7C27">
          <w:t>ий</w:t>
        </w:r>
      </w:ins>
      <w:del w:id="20" w:author="Oyuntuya Bayanjargal" w:date="2020-07-21T13:39:00Z">
        <w:r w:rsidR="00EC3198" w:rsidRPr="00EC3198" w:rsidDel="006B7C27">
          <w:delText>ы</w:delText>
        </w:r>
      </w:del>
      <w:r w:rsidR="00EC3198" w:rsidRPr="00EC3198">
        <w:t>н эсрэг эмчилгээ хийх заалттай ба өвчний даамжрал болон нас баралтыг бууруулах зорилготой.</w:t>
      </w:r>
    </w:p>
    <w:p w14:paraId="1B5EC3AB" w14:textId="40CDA6D9" w:rsidR="00CE2DFC" w:rsidRDefault="00CE2DFC" w:rsidP="00CE2DFC">
      <w:r>
        <w:t xml:space="preserve">To access the treatment decision tool based on and adapted from the World Health Organization 2015 Hepatitis B Treatment Guidelines. </w:t>
      </w:r>
      <w:r w:rsidRPr="00CE2DFC">
        <w:rPr>
          <w:highlight w:val="lightGray"/>
        </w:rPr>
        <w:t>Enter</w:t>
      </w:r>
    </w:p>
    <w:p w14:paraId="2C869824" w14:textId="10021C0F" w:rsidR="00EC3198" w:rsidRDefault="00EC3198" w:rsidP="00CE2DFC">
      <w:r w:rsidRPr="00EC3198">
        <w:t xml:space="preserve">Энэхүү зааварчилгаа нь 2015 онд Дэлхийн </w:t>
      </w:r>
      <w:ins w:id="21" w:author="Oyuntuya Bayanjargal" w:date="2020-07-21T10:07:00Z">
        <w:r w:rsidR="00016648">
          <w:t>э</w:t>
        </w:r>
      </w:ins>
      <w:del w:id="22" w:author="Oyuntuya Bayanjargal" w:date="2020-07-21T10:07:00Z">
        <w:r w:rsidRPr="00EC3198" w:rsidDel="00016648">
          <w:delText>Э</w:delText>
        </w:r>
      </w:del>
      <w:r w:rsidRPr="00EC3198">
        <w:t xml:space="preserve">рүүл </w:t>
      </w:r>
      <w:ins w:id="23" w:author="Oyuntuya Bayanjargal" w:date="2020-07-21T10:07:00Z">
        <w:r w:rsidR="00016648">
          <w:t>м</w:t>
        </w:r>
      </w:ins>
      <w:del w:id="24" w:author="Oyuntuya Bayanjargal" w:date="2020-07-21T10:07:00Z">
        <w:r w:rsidRPr="00EC3198" w:rsidDel="00016648">
          <w:delText>М</w:delText>
        </w:r>
      </w:del>
      <w:r w:rsidRPr="00EC3198">
        <w:t xml:space="preserve">эндийн байгууллагаас боловсруулан гаргасан </w:t>
      </w:r>
      <w:ins w:id="25" w:author="Oyuntuya Bayanjargal" w:date="2020-07-21T11:11:00Z">
        <w:r w:rsidR="000C5609">
          <w:t>Г</w:t>
        </w:r>
      </w:ins>
      <w:del w:id="26" w:author="Oyuntuya Bayanjargal" w:date="2020-07-21T11:11:00Z">
        <w:r w:rsidRPr="00EC3198" w:rsidDel="000C5609">
          <w:delText>Х</w:delText>
        </w:r>
      </w:del>
      <w:r w:rsidRPr="00EC3198">
        <w:t>епатит</w:t>
      </w:r>
      <w:ins w:id="27" w:author="Oyuntuya Bayanjargal" w:date="2020-07-21T11:11:00Z">
        <w:r w:rsidR="000C5609">
          <w:t>ы</w:t>
        </w:r>
      </w:ins>
      <w:del w:id="28" w:author="Oyuntuya Bayanjargal" w:date="2020-07-21T11:11:00Z">
        <w:r w:rsidRPr="00EC3198" w:rsidDel="000C5609">
          <w:delText>ий</w:delText>
        </w:r>
      </w:del>
      <w:r w:rsidRPr="00EC3198">
        <w:t>н В вир</w:t>
      </w:r>
      <w:ins w:id="29" w:author="Oyuntuya Bayanjargal" w:date="2020-07-21T11:11:00Z">
        <w:r w:rsidR="000C5609">
          <w:t>у</w:t>
        </w:r>
      </w:ins>
      <w:del w:id="30" w:author="Oyuntuya Bayanjargal" w:date="2020-07-21T11:11:00Z">
        <w:r w:rsidRPr="00EC3198" w:rsidDel="000C5609">
          <w:delText>ү</w:delText>
        </w:r>
      </w:del>
      <w:r w:rsidRPr="00EC3198">
        <w:t xml:space="preserve">сийн халдварын эмчилгээний удирдамжид тулгуурласан ба эрүүл мэндийн тусламж үйлчилгээ үзүүлэгчид болон өвчтөнүүдэд ялангуяа нөөц хязгаарлагдмал </w:t>
      </w:r>
      <w:del w:id="31" w:author="Oyuntuya Bayanjargal" w:date="2020-07-21T10:07:00Z">
        <w:r w:rsidRPr="00EC3198" w:rsidDel="00016648">
          <w:delText xml:space="preserve">газруудад </w:delText>
        </w:r>
      </w:del>
      <w:ins w:id="32" w:author="Oyuntuya Bayanjargal" w:date="2020-07-21T10:07:00Z">
        <w:r w:rsidR="00016648">
          <w:t>улс</w:t>
        </w:r>
      </w:ins>
      <w:ins w:id="33" w:author="Oyuntuya Bayanjargal" w:date="2020-07-21T10:08:00Z">
        <w:r w:rsidR="00016648">
          <w:t xml:space="preserve"> орнуудад</w:t>
        </w:r>
      </w:ins>
      <w:ins w:id="34" w:author="Oyuntuya Bayanjargal" w:date="2020-07-21T10:07:00Z">
        <w:r w:rsidR="00016648" w:rsidRPr="00EC3198">
          <w:t xml:space="preserve"> </w:t>
        </w:r>
      </w:ins>
      <w:r w:rsidRPr="00EC3198">
        <w:t>вир</w:t>
      </w:r>
      <w:ins w:id="35" w:author="Oyuntuya Bayanjargal" w:date="2020-07-21T13:42:00Z">
        <w:r w:rsidR="00EB0038">
          <w:t>у</w:t>
        </w:r>
      </w:ins>
      <w:del w:id="36" w:author="Oyuntuya Bayanjargal" w:date="2020-07-21T13:42:00Z">
        <w:r w:rsidRPr="00EC3198" w:rsidDel="00EB0038">
          <w:delText>ү</w:delText>
        </w:r>
      </w:del>
      <w:r w:rsidRPr="00EC3198">
        <w:t>сийн эсрэг эмчилгээ эхлэх эсэхийг шийдэхэд зориулагдсан юм</w:t>
      </w:r>
      <w:r w:rsidR="00CB22DE">
        <w:t xml:space="preserve"> </w:t>
      </w:r>
      <w:r w:rsidR="00CB22DE" w:rsidRPr="00CB22DE">
        <w:rPr>
          <w:shd w:val="pct15" w:color="auto" w:fill="FFFFFF"/>
        </w:rPr>
        <w:t>Энд дарна уу</w:t>
      </w:r>
    </w:p>
    <w:p w14:paraId="4355A540" w14:textId="577EF17B" w:rsidR="00CE2DFC" w:rsidRDefault="00CE2DFC" w:rsidP="00CE2DFC">
      <w:r>
        <w:t xml:space="preserve">To access the treatment decision tool based on and adapted from the 2018 hepatitis B treatment guidelines from the American Association for the Study of Liver Diseases (AASLD). </w:t>
      </w:r>
      <w:r w:rsidRPr="00CE2DFC">
        <w:rPr>
          <w:highlight w:val="lightGray"/>
        </w:rPr>
        <w:t>Enter</w:t>
      </w:r>
    </w:p>
    <w:p w14:paraId="08E6648E" w14:textId="4D09B1F7" w:rsidR="00D47B53" w:rsidRDefault="00EC3198" w:rsidP="00CE2DFC">
      <w:r w:rsidRPr="00EC3198">
        <w:t xml:space="preserve">Эмчилгээний шийдвэр гаргах зааварчилгаа нь 2018 оны Америкийн </w:t>
      </w:r>
      <w:ins w:id="37" w:author="Oyuntuya Bayanjargal" w:date="2020-07-21T10:09:00Z">
        <w:r w:rsidR="00016648">
          <w:t>э</w:t>
        </w:r>
      </w:ins>
      <w:del w:id="38" w:author="Oyuntuya Bayanjargal" w:date="2020-07-21T10:09:00Z">
        <w:r w:rsidRPr="00EC3198" w:rsidDel="00016648">
          <w:delText>Э</w:delText>
        </w:r>
      </w:del>
      <w:r w:rsidRPr="00EC3198">
        <w:t xml:space="preserve">лэг </w:t>
      </w:r>
      <w:ins w:id="39" w:author="Oyuntuya Bayanjargal" w:date="2020-07-21T10:09:00Z">
        <w:r w:rsidR="00016648">
          <w:t>с</w:t>
        </w:r>
      </w:ins>
      <w:del w:id="40" w:author="Oyuntuya Bayanjargal" w:date="2020-07-21T10:09:00Z">
        <w:r w:rsidRPr="00EC3198" w:rsidDel="00016648">
          <w:delText>С</w:delText>
        </w:r>
      </w:del>
      <w:r w:rsidRPr="00EC3198">
        <w:t xml:space="preserve">удлалын </w:t>
      </w:r>
      <w:ins w:id="41" w:author="Oyuntuya Bayanjargal" w:date="2020-07-21T10:09:00Z">
        <w:r w:rsidR="00016648">
          <w:t>х</w:t>
        </w:r>
      </w:ins>
      <w:del w:id="42" w:author="Oyuntuya Bayanjargal" w:date="2020-07-21T10:09:00Z">
        <w:r w:rsidRPr="00EC3198" w:rsidDel="00016648">
          <w:delText>Х</w:delText>
        </w:r>
      </w:del>
      <w:r w:rsidRPr="00EC3198">
        <w:t xml:space="preserve">олбоо (AASLD)-ны </w:t>
      </w:r>
      <w:ins w:id="43" w:author="Oyuntuya Bayanjargal" w:date="2020-07-21T11:11:00Z">
        <w:r w:rsidR="000C5609">
          <w:t>г</w:t>
        </w:r>
      </w:ins>
      <w:del w:id="44" w:author="Oyuntuya Bayanjargal" w:date="2020-07-21T10:09:00Z">
        <w:r w:rsidRPr="00EC3198" w:rsidDel="00016648">
          <w:delText>г</w:delText>
        </w:r>
      </w:del>
      <w:r w:rsidRPr="00EC3198">
        <w:t>епатит</w:t>
      </w:r>
      <w:ins w:id="45" w:author="Oyuntuya Bayanjargal" w:date="2020-07-21T10:10:00Z">
        <w:r w:rsidR="00016648">
          <w:t>ы</w:t>
        </w:r>
      </w:ins>
      <w:del w:id="46" w:author="Oyuntuya Bayanjargal" w:date="2020-07-21T10:10:00Z">
        <w:r w:rsidRPr="00EC3198" w:rsidDel="00016648">
          <w:delText>ий</w:delText>
        </w:r>
      </w:del>
      <w:r w:rsidRPr="00EC3198">
        <w:t>н В вир</w:t>
      </w:r>
      <w:ins w:id="47" w:author="Oyuntuya Bayanjargal" w:date="2020-07-21T11:11:00Z">
        <w:r w:rsidR="000C5609">
          <w:t>у</w:t>
        </w:r>
      </w:ins>
      <w:del w:id="48" w:author="Oyuntuya Bayanjargal" w:date="2020-07-21T11:11:00Z">
        <w:r w:rsidRPr="00EC3198" w:rsidDel="000C5609">
          <w:delText>ү</w:delText>
        </w:r>
      </w:del>
      <w:r w:rsidRPr="00EC3198">
        <w:t>сийн халдварын эмчилгээний удирдамжид тулгуурласан.</w:t>
      </w:r>
    </w:p>
    <w:p w14:paraId="3C02E3AF" w14:textId="7CF9740F" w:rsidR="00EC3198" w:rsidRDefault="00CB22DE" w:rsidP="00CE2DFC">
      <w:r w:rsidRPr="00CB22DE">
        <w:rPr>
          <w:shd w:val="pct15" w:color="auto" w:fill="FFFFFF"/>
        </w:rPr>
        <w:t xml:space="preserve"> Энд дарна уу</w:t>
      </w:r>
    </w:p>
    <w:p w14:paraId="433AFA8E" w14:textId="48AAF48C" w:rsidR="00CE2DFC" w:rsidRDefault="00CE2DFC" w:rsidP="00CE2DFC"/>
    <w:p w14:paraId="12D91A3E" w14:textId="40B0BF90" w:rsidR="00CE2DFC" w:rsidRPr="00CE2DFC" w:rsidRDefault="00CE2DFC" w:rsidP="00CE2DFC">
      <w:pPr>
        <w:rPr>
          <w:b/>
          <w:bCs/>
        </w:rPr>
      </w:pPr>
      <w:r w:rsidRPr="00CE2DFC">
        <w:rPr>
          <w:b/>
          <w:bCs/>
        </w:rPr>
        <w:t>WHO Treatment Guidelines page</w:t>
      </w:r>
    </w:p>
    <w:p w14:paraId="2DD07A57" w14:textId="4374F443" w:rsidR="00CE2DFC" w:rsidRDefault="00CE2DFC" w:rsidP="00CE2DFC">
      <w:pPr>
        <w:rPr>
          <w:b/>
          <w:bCs/>
        </w:rPr>
      </w:pPr>
      <w:r w:rsidRPr="00CE2DFC">
        <w:rPr>
          <w:b/>
          <w:bCs/>
        </w:rPr>
        <w:t>1 Does your patient have CIRRHOSIS?</w:t>
      </w:r>
    </w:p>
    <w:p w14:paraId="78CB822E" w14:textId="5CCCB3A3" w:rsidR="00940FA7" w:rsidRPr="00CE2DFC" w:rsidRDefault="00940FA7" w:rsidP="00CE2DFC">
      <w:pPr>
        <w:rPr>
          <w:b/>
          <w:bCs/>
        </w:rPr>
      </w:pPr>
      <w:r>
        <w:rPr>
          <w:b/>
          <w:bCs/>
        </w:rPr>
        <w:t xml:space="preserve">1 </w:t>
      </w:r>
      <w:r w:rsidRPr="00940FA7">
        <w:rPr>
          <w:b/>
          <w:bCs/>
        </w:rPr>
        <w:t>Таны өвчтөн элэгний хатууралтай юу?</w:t>
      </w:r>
    </w:p>
    <w:p w14:paraId="31F22FD3" w14:textId="567F863A" w:rsidR="00CE2DFC" w:rsidRDefault="00CE2DFC" w:rsidP="00CE2DFC">
      <w:r>
        <w:t>Yes</w:t>
      </w:r>
    </w:p>
    <w:p w14:paraId="754D30F7" w14:textId="6B972AA8" w:rsidR="00E06910" w:rsidRDefault="00E06910" w:rsidP="00CE2DFC">
      <w:r w:rsidRPr="00E06910">
        <w:t>Тийм</w:t>
      </w:r>
    </w:p>
    <w:p w14:paraId="332191C9" w14:textId="214C56CF" w:rsidR="00CE2DFC" w:rsidRDefault="00CE2DFC" w:rsidP="00CE2DFC">
      <w:r>
        <w:t>No</w:t>
      </w:r>
    </w:p>
    <w:p w14:paraId="08AB0CB5" w14:textId="48765098" w:rsidR="00E06910" w:rsidRDefault="00E06910" w:rsidP="00CE2DFC">
      <w:r w:rsidRPr="00E06910">
        <w:t>Үгүй</w:t>
      </w:r>
    </w:p>
    <w:p w14:paraId="7743D79E" w14:textId="57B1DD5D" w:rsidR="00CE2DFC" w:rsidRDefault="00CE2DFC" w:rsidP="00CE2DFC">
      <w:r w:rsidRPr="00EB11BC">
        <w:rPr>
          <w:highlight w:val="lightGray"/>
        </w:rPr>
        <w:t>If you don’t know, tap here to APRI and FIB-4 Calculator</w:t>
      </w:r>
    </w:p>
    <w:p w14:paraId="7DC9FBAB" w14:textId="46B268F1" w:rsidR="00CE2DFC" w:rsidRPr="00AC7EB5" w:rsidRDefault="00331834" w:rsidP="00CE2DFC">
      <w:pPr>
        <w:rPr>
          <w:shd w:val="pct15" w:color="auto" w:fill="FFFFFF"/>
        </w:rPr>
      </w:pPr>
      <w:r w:rsidRPr="00AC7EB5">
        <w:rPr>
          <w:shd w:val="pct15" w:color="auto" w:fill="FFFFFF"/>
        </w:rPr>
        <w:t>Энд дарж APRI болон FIB-4 онооны тооцоолол ашиглах</w:t>
      </w:r>
    </w:p>
    <w:p w14:paraId="00B3B619" w14:textId="72E1B6D9" w:rsidR="00CE2DFC" w:rsidRDefault="00CE2DFC" w:rsidP="00CE2DFC">
      <w:pPr>
        <w:rPr>
          <w:b/>
          <w:bCs/>
        </w:rPr>
      </w:pPr>
      <w:r w:rsidRPr="00CE2DFC">
        <w:rPr>
          <w:b/>
          <w:bCs/>
        </w:rPr>
        <w:t>2 What is your patient's ALT level?</w:t>
      </w:r>
    </w:p>
    <w:p w14:paraId="5830868F" w14:textId="6A014EF4" w:rsidR="00CF50BF" w:rsidRPr="00CE2DFC" w:rsidRDefault="00CF50BF" w:rsidP="00CE2DFC">
      <w:pPr>
        <w:rPr>
          <w:b/>
          <w:bCs/>
        </w:rPr>
      </w:pPr>
      <w:r>
        <w:rPr>
          <w:b/>
          <w:bCs/>
        </w:rPr>
        <w:t xml:space="preserve">2 </w:t>
      </w:r>
      <w:r w:rsidRPr="00CF50BF">
        <w:rPr>
          <w:b/>
          <w:bCs/>
        </w:rPr>
        <w:t>Таны өвчтөний АЛАТ-</w:t>
      </w:r>
      <w:del w:id="49" w:author="Oyuntuya Bayanjargal" w:date="2020-07-21T14:04:00Z">
        <w:r w:rsidRPr="00CF50BF" w:rsidDel="00171D17">
          <w:rPr>
            <w:b/>
            <w:bCs/>
          </w:rPr>
          <w:delText>ы</w:delText>
        </w:r>
      </w:del>
      <w:r w:rsidRPr="00CF50BF">
        <w:rPr>
          <w:b/>
          <w:bCs/>
        </w:rPr>
        <w:t>н т</w:t>
      </w:r>
      <w:ins w:id="50" w:author="Oyuntuya Bayanjargal" w:date="2020-07-21T10:10:00Z">
        <w:r w:rsidR="00661BD8">
          <w:rPr>
            <w:b/>
            <w:bCs/>
          </w:rPr>
          <w:t>ө</w:t>
        </w:r>
      </w:ins>
      <w:del w:id="51" w:author="Oyuntuya Bayanjargal" w:date="2020-07-21T10:10:00Z">
        <w:r w:rsidRPr="00CF50BF" w:rsidDel="00661BD8">
          <w:rPr>
            <w:b/>
            <w:bCs/>
          </w:rPr>
          <w:delText>ү</w:delText>
        </w:r>
      </w:del>
      <w:r w:rsidRPr="00CF50BF">
        <w:rPr>
          <w:b/>
          <w:bCs/>
        </w:rPr>
        <w:t>вшин ямар вэ?</w:t>
      </w:r>
    </w:p>
    <w:p w14:paraId="095D8D90" w14:textId="21751D96" w:rsidR="00CE2DFC" w:rsidRDefault="00CE2DFC" w:rsidP="00CE2DFC">
      <w:r>
        <w:t>Persistently Normal</w:t>
      </w:r>
      <w:r w:rsidR="00F46B91">
        <w:t xml:space="preserve">                                        </w:t>
      </w:r>
      <w:r w:rsidR="00F46B91" w:rsidRPr="007B45E7">
        <w:t>Тогтмол хэвийн</w:t>
      </w:r>
    </w:p>
    <w:p w14:paraId="650C94CB" w14:textId="77A9B3E8" w:rsidR="00CE2DFC" w:rsidRDefault="00CE2DFC" w:rsidP="00CE2DFC">
      <w:r>
        <w:t>Intermittently Abnormal</w:t>
      </w:r>
      <w:r w:rsidR="00F46B91">
        <w:tab/>
      </w:r>
      <w:r w:rsidR="00F46B91">
        <w:tab/>
        <w:t xml:space="preserve">  </w:t>
      </w:r>
      <w:r w:rsidR="00B96DC1">
        <w:t xml:space="preserve">  </w:t>
      </w:r>
      <w:r w:rsidR="00F46B91" w:rsidRPr="00F46B91">
        <w:t>үе үе идэвхжих</w:t>
      </w:r>
    </w:p>
    <w:p w14:paraId="2EB52007" w14:textId="26A3A524" w:rsidR="00CE2DFC" w:rsidRDefault="00CE2DFC" w:rsidP="00CE2DFC">
      <w:r>
        <w:t>Persistently Abnormal</w:t>
      </w:r>
      <w:r w:rsidR="00B96DC1">
        <w:tab/>
      </w:r>
      <w:r w:rsidR="00B96DC1">
        <w:tab/>
      </w:r>
      <w:r w:rsidR="00B96DC1">
        <w:tab/>
      </w:r>
      <w:r w:rsidR="00B96DC1" w:rsidRPr="00B96DC1">
        <w:t>байнгын идэвхжилттэй</w:t>
      </w:r>
    </w:p>
    <w:p w14:paraId="759A7A77" w14:textId="1B79F56F" w:rsidR="00CE2DFC" w:rsidRDefault="00CE2DFC" w:rsidP="00CE2DFC">
      <w:r>
        <w:t>( &gt; 60 U/L in man, &gt; 40 U/L in women)</w:t>
      </w:r>
      <w:r w:rsidR="00B96DC1">
        <w:t xml:space="preserve">     </w:t>
      </w:r>
      <w:r w:rsidR="00B96DC1" w:rsidRPr="00B96DC1">
        <w:t>(эрэгтэйд &gt; 60 U/L, эмэгтэйд &gt; 40 U/L)</w:t>
      </w:r>
    </w:p>
    <w:p w14:paraId="425923D6" w14:textId="77777777" w:rsidR="00CE2DFC" w:rsidRDefault="00CE2DFC" w:rsidP="00CE2DFC"/>
    <w:p w14:paraId="70C0A547" w14:textId="77E24DD1" w:rsidR="00CE2DFC" w:rsidRDefault="00CE2DFC" w:rsidP="00CE2DFC">
      <w:pPr>
        <w:rPr>
          <w:b/>
          <w:bCs/>
        </w:rPr>
      </w:pPr>
      <w:r w:rsidRPr="00CE2DFC">
        <w:rPr>
          <w:b/>
          <w:bCs/>
        </w:rPr>
        <w:t>3 What is your patient's HBV DNA level?</w:t>
      </w:r>
    </w:p>
    <w:p w14:paraId="3FD0510C" w14:textId="588F2163" w:rsidR="00F240CF" w:rsidRPr="00CE2DFC" w:rsidRDefault="00F240CF" w:rsidP="00CE2DFC">
      <w:pPr>
        <w:rPr>
          <w:b/>
          <w:bCs/>
        </w:rPr>
      </w:pPr>
      <w:r>
        <w:rPr>
          <w:b/>
          <w:bCs/>
        </w:rPr>
        <w:t xml:space="preserve">3 </w:t>
      </w:r>
      <w:r w:rsidRPr="00F240CF">
        <w:rPr>
          <w:b/>
          <w:bCs/>
        </w:rPr>
        <w:t xml:space="preserve">Таны өвчтөний </w:t>
      </w:r>
      <w:ins w:id="52" w:author="Oyuntuya Bayanjargal" w:date="2020-07-21T11:11:00Z">
        <w:r w:rsidR="000D3A18">
          <w:rPr>
            <w:b/>
            <w:bCs/>
          </w:rPr>
          <w:t>Г</w:t>
        </w:r>
      </w:ins>
      <w:del w:id="53" w:author="Oyuntuya Bayanjargal" w:date="2020-07-21T10:11:00Z">
        <w:r w:rsidRPr="00F240CF" w:rsidDel="00661BD8">
          <w:rPr>
            <w:b/>
            <w:bCs/>
          </w:rPr>
          <w:delText>Г</w:delText>
        </w:r>
      </w:del>
      <w:r w:rsidRPr="00F240CF">
        <w:rPr>
          <w:b/>
          <w:bCs/>
        </w:rPr>
        <w:t>ВВ-ДНХ тоолох шинжилгээний идэвхжил ямар байна вэ?</w:t>
      </w:r>
    </w:p>
    <w:p w14:paraId="29917B26" w14:textId="1F572AD5" w:rsidR="00CE2DFC" w:rsidRDefault="00CE2DFC" w:rsidP="00CE2DFC">
      <w:r>
        <w:lastRenderedPageBreak/>
        <w:t>Undetectable</w:t>
      </w:r>
      <w:r w:rsidR="002B54D7">
        <w:tab/>
      </w:r>
      <w:r w:rsidR="002B54D7">
        <w:tab/>
      </w:r>
      <w:r w:rsidR="002B54D7">
        <w:tab/>
      </w:r>
      <w:r w:rsidR="002B54D7">
        <w:tab/>
      </w:r>
      <w:r w:rsidR="002B54D7" w:rsidRPr="002B54D7">
        <w:t>Тоологдоогүй</w:t>
      </w:r>
    </w:p>
    <w:p w14:paraId="4D2E1913" w14:textId="77777777" w:rsidR="00CE2DFC" w:rsidRDefault="00CE2DFC" w:rsidP="00CE2DFC">
      <w:r>
        <w:t>&lt;  2000 IU/mL</w:t>
      </w:r>
    </w:p>
    <w:p w14:paraId="7C84D78C" w14:textId="77777777" w:rsidR="00CE2DFC" w:rsidRDefault="00CE2DFC" w:rsidP="00CE2DFC">
      <w:r>
        <w:t>2000 ~ 20,000 IU/mL</w:t>
      </w:r>
    </w:p>
    <w:p w14:paraId="0F4E1A69" w14:textId="77777777" w:rsidR="00CE2DFC" w:rsidRDefault="00CE2DFC" w:rsidP="00CE2DFC">
      <w:r>
        <w:t>≥  20,000 IU/mL</w:t>
      </w:r>
    </w:p>
    <w:p w14:paraId="4257EE0F" w14:textId="77777777" w:rsidR="00CE2DFC" w:rsidRDefault="00CE2DFC" w:rsidP="00CE2DFC"/>
    <w:p w14:paraId="61748C54" w14:textId="1F994D0B" w:rsidR="00CE2DFC" w:rsidRDefault="00CE2DFC" w:rsidP="00CE2DFC">
      <w:r w:rsidRPr="00CE2DFC">
        <w:rPr>
          <w:highlight w:val="lightGray"/>
        </w:rPr>
        <w:t>Submit</w:t>
      </w:r>
      <w:r w:rsidR="007830BF">
        <w:t xml:space="preserve">  </w:t>
      </w:r>
      <w:r w:rsidR="007830BF">
        <w:tab/>
      </w:r>
      <w:r w:rsidR="007830BF" w:rsidRPr="007830BF">
        <w:rPr>
          <w:shd w:val="pct15" w:color="auto" w:fill="FFFFFF"/>
        </w:rPr>
        <w:t>Илгээх</w:t>
      </w:r>
    </w:p>
    <w:p w14:paraId="139A2AE7" w14:textId="77777777" w:rsidR="00CE2DFC" w:rsidRDefault="00CE2DFC" w:rsidP="00CE2DFC">
      <w:pPr>
        <w:rPr>
          <w:b/>
          <w:bCs/>
        </w:rPr>
      </w:pPr>
      <w:r w:rsidRPr="006D6B77">
        <w:rPr>
          <w:b/>
          <w:bCs/>
        </w:rPr>
        <w:t>WHO Treatment Recommended page</w:t>
      </w:r>
    </w:p>
    <w:p w14:paraId="1C6CA54E" w14:textId="77777777" w:rsidR="00CE2DFC" w:rsidRDefault="00CE2DFC" w:rsidP="00CE2DFC">
      <w:pPr>
        <w:rPr>
          <w:b/>
          <w:bCs/>
        </w:rPr>
      </w:pPr>
      <w:r>
        <w:rPr>
          <w:b/>
          <w:bCs/>
        </w:rPr>
        <w:t>Recommendation: Treatment</w:t>
      </w:r>
    </w:p>
    <w:p w14:paraId="03538686" w14:textId="77777777" w:rsidR="00A160C7" w:rsidRPr="00B40FD4" w:rsidRDefault="00A160C7" w:rsidP="00A160C7">
      <w:pPr>
        <w:rPr>
          <w:b/>
          <w:bCs/>
        </w:rPr>
      </w:pPr>
      <w:r w:rsidRPr="00B40FD4">
        <w:rPr>
          <w:b/>
          <w:bCs/>
        </w:rPr>
        <w:t>Зөвлөмж: эмчилгээ эхлэх</w:t>
      </w:r>
    </w:p>
    <w:p w14:paraId="0F0E5C75" w14:textId="77777777" w:rsidR="00CE2DFC" w:rsidRDefault="00CE2DFC" w:rsidP="00CE2DFC">
      <w:pPr>
        <w:rPr>
          <w:b/>
          <w:bCs/>
        </w:rPr>
      </w:pPr>
    </w:p>
    <w:p w14:paraId="34FDB40B" w14:textId="2E123C99" w:rsidR="00CE2DFC" w:rsidRDefault="00CE2DFC" w:rsidP="00EB320F">
      <w:pPr>
        <w:tabs>
          <w:tab w:val="left" w:pos="6210"/>
        </w:tabs>
        <w:rPr>
          <w:b/>
          <w:bCs/>
        </w:rPr>
      </w:pPr>
      <w:r w:rsidRPr="006D6B77">
        <w:rPr>
          <w:b/>
          <w:bCs/>
        </w:rPr>
        <w:t>The result shows antiviral treatment is indicated at this time</w:t>
      </w:r>
      <w:r w:rsidR="00EB320F">
        <w:rPr>
          <w:b/>
          <w:bCs/>
        </w:rPr>
        <w:tab/>
      </w:r>
    </w:p>
    <w:p w14:paraId="2C8B702F" w14:textId="60056EFD" w:rsidR="00EB320F" w:rsidRPr="00B40FD4" w:rsidRDefault="00EB320F" w:rsidP="00EB320F">
      <w:pPr>
        <w:rPr>
          <w:b/>
          <w:bCs/>
        </w:rPr>
      </w:pPr>
      <w:r w:rsidRPr="00B40FD4">
        <w:rPr>
          <w:b/>
          <w:bCs/>
        </w:rPr>
        <w:t>Вир</w:t>
      </w:r>
      <w:ins w:id="54" w:author="Oyuntuya Bayanjargal" w:date="2020-07-21T11:11:00Z">
        <w:r w:rsidR="00536C5C">
          <w:rPr>
            <w:b/>
            <w:bCs/>
          </w:rPr>
          <w:t>у</w:t>
        </w:r>
      </w:ins>
      <w:del w:id="55" w:author="Oyuntuya Bayanjargal" w:date="2020-07-21T11:11:00Z">
        <w:r w:rsidRPr="00B40FD4" w:rsidDel="00536C5C">
          <w:rPr>
            <w:b/>
            <w:bCs/>
          </w:rPr>
          <w:delText>ү</w:delText>
        </w:r>
      </w:del>
      <w:r w:rsidRPr="00B40FD4">
        <w:rPr>
          <w:b/>
          <w:bCs/>
        </w:rPr>
        <w:t>сийн эсрэг эмчилгээ хийх хэрэгтэй. Үүнд</w:t>
      </w:r>
    </w:p>
    <w:p w14:paraId="0CAB8EA1" w14:textId="77777777" w:rsidR="00EB320F" w:rsidRPr="006D6B77" w:rsidRDefault="00EB320F" w:rsidP="00EB320F">
      <w:pPr>
        <w:tabs>
          <w:tab w:val="left" w:pos="6210"/>
        </w:tabs>
        <w:rPr>
          <w:b/>
          <w:bCs/>
        </w:rPr>
      </w:pPr>
    </w:p>
    <w:p w14:paraId="03F0E50A" w14:textId="28B511A8" w:rsidR="00CE2DFC" w:rsidRDefault="00CE2DFC" w:rsidP="00CE2DFC">
      <w:pPr>
        <w:rPr>
          <w:b/>
          <w:bCs/>
        </w:rPr>
      </w:pPr>
      <w:r w:rsidRPr="006D6B77">
        <w:rPr>
          <w:b/>
          <w:bCs/>
        </w:rPr>
        <w:t>Entecavir (ETV 0.5 mg/pill/day) or Tenofovir disoproxil fumarate (TDF 300mg/pill/day) or Tenofovir alafenamide fumarate (TAF 25mg/pill/day) are the recommended first line treatment because of their potency and low risk of developing drug resistance.</w:t>
      </w:r>
    </w:p>
    <w:p w14:paraId="6D945AF6" w14:textId="2A7DFE24" w:rsidR="00021E4D" w:rsidRPr="00DF060A" w:rsidRDefault="00021E4D" w:rsidP="00021E4D">
      <w:pPr>
        <w:rPr>
          <w:b/>
          <w:bCs/>
          <w:lang w:val="en-US"/>
          <w:rPrChange w:id="56" w:author="Oyuntuya Bayanjargal" w:date="2020-07-21T10:15:00Z">
            <w:rPr>
              <w:b/>
              <w:bCs/>
            </w:rPr>
          </w:rPrChange>
        </w:rPr>
      </w:pPr>
      <w:r w:rsidRPr="00B40FD4">
        <w:rPr>
          <w:b/>
          <w:bCs/>
        </w:rPr>
        <w:t xml:space="preserve">• Энтекавир (ETV 0.5 мг/ </w:t>
      </w:r>
      <w:ins w:id="57" w:author="Oyuntuya Bayanjargal" w:date="2020-07-21T12:47:00Z">
        <w:r w:rsidR="00F23E2F">
          <w:rPr>
            <w:b/>
            <w:bCs/>
          </w:rPr>
          <w:t>хоногт</w:t>
        </w:r>
        <w:r w:rsidR="00F23E2F" w:rsidRPr="00B40FD4" w:rsidDel="00661BD8">
          <w:rPr>
            <w:b/>
            <w:bCs/>
          </w:rPr>
          <w:t xml:space="preserve"> </w:t>
        </w:r>
      </w:ins>
      <w:del w:id="58" w:author="Oyuntuya Bayanjargal" w:date="2020-07-21T10:13:00Z">
        <w:r w:rsidRPr="00B40FD4" w:rsidDel="00661BD8">
          <w:rPr>
            <w:b/>
            <w:bCs/>
          </w:rPr>
          <w:delText>хоногт</w:delText>
        </w:r>
      </w:del>
      <w:r w:rsidRPr="00B40FD4">
        <w:rPr>
          <w:b/>
          <w:bCs/>
        </w:rPr>
        <w:t xml:space="preserve"> / </w:t>
      </w:r>
      <w:ins w:id="59" w:author="Oyuntuya Bayanjargal" w:date="2020-07-21T12:52:00Z">
        <w:r w:rsidR="00610399">
          <w:rPr>
            <w:b/>
            <w:bCs/>
          </w:rPr>
          <w:t xml:space="preserve">1 </w:t>
        </w:r>
      </w:ins>
      <w:ins w:id="60" w:author="Oyuntuya Bayanjargal" w:date="2020-07-21T13:19:00Z">
        <w:r w:rsidR="00956F73">
          <w:rPr>
            <w:b/>
            <w:bCs/>
          </w:rPr>
          <w:t>удаа</w:t>
        </w:r>
      </w:ins>
      <w:del w:id="61" w:author="Oyuntuya Bayanjargal" w:date="2020-07-21T10:13:00Z">
        <w:r w:rsidRPr="00B40FD4" w:rsidDel="00661BD8">
          <w:rPr>
            <w:b/>
            <w:bCs/>
          </w:rPr>
          <w:delText>нэг удаа</w:delText>
        </w:r>
      </w:del>
      <w:r w:rsidRPr="00B40FD4">
        <w:rPr>
          <w:rFonts w:ascii="Microsoft YaHei" w:eastAsia="Microsoft YaHei" w:hAnsi="Microsoft YaHei" w:cs="Microsoft YaHei" w:hint="eastAsia"/>
          <w:b/>
          <w:bCs/>
        </w:rPr>
        <w:t>）</w:t>
      </w:r>
      <w:r w:rsidRPr="00B40FD4">
        <w:rPr>
          <w:rFonts w:hint="eastAsia"/>
          <w:b/>
          <w:bCs/>
        </w:rPr>
        <w:t>эсвэл</w:t>
      </w:r>
      <w:ins w:id="62" w:author="Oyuntuya Bayanjargal" w:date="2020-07-21T10:11:00Z">
        <w:r w:rsidR="00661BD8">
          <w:rPr>
            <w:b/>
            <w:bCs/>
          </w:rPr>
          <w:t xml:space="preserve"> </w:t>
        </w:r>
      </w:ins>
      <w:r w:rsidRPr="00B40FD4">
        <w:rPr>
          <w:b/>
          <w:bCs/>
        </w:rPr>
        <w:t>Teнофовир</w:t>
      </w:r>
      <w:ins w:id="63" w:author="Oyuntuya Bayanjargal" w:date="2020-07-21T12:46:00Z">
        <w:r w:rsidR="005E7F27">
          <w:rPr>
            <w:b/>
            <w:bCs/>
          </w:rPr>
          <w:t xml:space="preserve"> дисопроксил</w:t>
        </w:r>
      </w:ins>
      <w:r w:rsidRPr="00B40FD4">
        <w:rPr>
          <w:b/>
          <w:bCs/>
        </w:rPr>
        <w:t xml:space="preserve"> </w:t>
      </w:r>
      <w:ins w:id="64" w:author="Oyuntuya Bayanjargal" w:date="2020-07-21T12:47:00Z">
        <w:r w:rsidR="00743B49">
          <w:rPr>
            <w:b/>
            <w:bCs/>
          </w:rPr>
          <w:t xml:space="preserve">фумарат </w:t>
        </w:r>
      </w:ins>
      <w:r w:rsidRPr="00B40FD4">
        <w:rPr>
          <w:b/>
          <w:bCs/>
        </w:rPr>
        <w:t xml:space="preserve">(TDF 300 мг/ </w:t>
      </w:r>
      <w:ins w:id="65" w:author="Oyuntuya Bayanjargal" w:date="2020-07-21T12:54:00Z">
        <w:r w:rsidR="004B3DC0">
          <w:rPr>
            <w:b/>
            <w:bCs/>
          </w:rPr>
          <w:t>хоногт</w:t>
        </w:r>
        <w:r w:rsidR="004B3DC0" w:rsidRPr="00B40FD4" w:rsidDel="00661BD8">
          <w:rPr>
            <w:b/>
            <w:bCs/>
          </w:rPr>
          <w:t xml:space="preserve"> </w:t>
        </w:r>
        <w:r w:rsidR="004B3DC0" w:rsidRPr="00B40FD4">
          <w:rPr>
            <w:b/>
            <w:bCs/>
          </w:rPr>
          <w:t xml:space="preserve">/ </w:t>
        </w:r>
        <w:r w:rsidR="004B3DC0">
          <w:rPr>
            <w:b/>
            <w:bCs/>
          </w:rPr>
          <w:t xml:space="preserve">1 </w:t>
        </w:r>
      </w:ins>
      <w:ins w:id="66" w:author="Oyuntuya Bayanjargal" w:date="2020-07-21T13:19:00Z">
        <w:r w:rsidR="00956F73">
          <w:rPr>
            <w:b/>
            <w:bCs/>
          </w:rPr>
          <w:t>удаа</w:t>
        </w:r>
      </w:ins>
      <w:del w:id="67" w:author="Oyuntuya Bayanjargal" w:date="2020-07-21T10:14:00Z">
        <w:r w:rsidRPr="00B40FD4" w:rsidDel="00661BD8">
          <w:rPr>
            <w:b/>
            <w:bCs/>
          </w:rPr>
          <w:delText>хоногт / нэг удаа</w:delText>
        </w:r>
      </w:del>
      <w:r w:rsidRPr="00B40FD4">
        <w:rPr>
          <w:b/>
          <w:bCs/>
        </w:rPr>
        <w:t xml:space="preserve">) эсвэл </w:t>
      </w:r>
      <w:ins w:id="68" w:author="Oyuntuya Bayanjargal" w:date="2020-07-21T12:48:00Z">
        <w:r w:rsidR="00941C55">
          <w:rPr>
            <w:b/>
            <w:bCs/>
          </w:rPr>
          <w:t xml:space="preserve">Тенофовир алафенамид </w:t>
        </w:r>
      </w:ins>
      <w:ins w:id="69" w:author="Oyuntuya Bayanjargal" w:date="2020-07-21T12:49:00Z">
        <w:r w:rsidR="00181919">
          <w:rPr>
            <w:b/>
            <w:bCs/>
          </w:rPr>
          <w:t xml:space="preserve">фумарат </w:t>
        </w:r>
      </w:ins>
      <w:r w:rsidRPr="00B40FD4">
        <w:rPr>
          <w:b/>
          <w:bCs/>
        </w:rPr>
        <w:t xml:space="preserve">(TAF 25 мг/ </w:t>
      </w:r>
      <w:ins w:id="70" w:author="Oyuntuya Bayanjargal" w:date="2020-07-21T12:54:00Z">
        <w:r w:rsidR="004B3DC0">
          <w:rPr>
            <w:b/>
            <w:bCs/>
          </w:rPr>
          <w:t>хоногт</w:t>
        </w:r>
        <w:r w:rsidR="004B3DC0" w:rsidRPr="00B40FD4" w:rsidDel="00661BD8">
          <w:rPr>
            <w:b/>
            <w:bCs/>
          </w:rPr>
          <w:t xml:space="preserve"> </w:t>
        </w:r>
        <w:r w:rsidR="004B3DC0" w:rsidRPr="00B40FD4">
          <w:rPr>
            <w:b/>
            <w:bCs/>
          </w:rPr>
          <w:t xml:space="preserve">/ </w:t>
        </w:r>
        <w:r w:rsidR="004B3DC0">
          <w:rPr>
            <w:b/>
            <w:bCs/>
          </w:rPr>
          <w:t xml:space="preserve">1 </w:t>
        </w:r>
      </w:ins>
      <w:ins w:id="71" w:author="Oyuntuya Bayanjargal" w:date="2020-07-21T13:19:00Z">
        <w:r w:rsidR="00956F73">
          <w:rPr>
            <w:b/>
            <w:bCs/>
          </w:rPr>
          <w:t>удаа</w:t>
        </w:r>
      </w:ins>
      <w:del w:id="72" w:author="Oyuntuya Bayanjargal" w:date="2020-07-21T10:14:00Z">
        <w:r w:rsidRPr="00B40FD4" w:rsidDel="00661BD8">
          <w:rPr>
            <w:b/>
            <w:bCs/>
          </w:rPr>
          <w:delText>хоногт / нэг удаа</w:delText>
        </w:r>
      </w:del>
      <w:r w:rsidRPr="00B40FD4">
        <w:rPr>
          <w:b/>
          <w:bCs/>
        </w:rPr>
        <w:t>) эмчилгээ нь эмчилгээний нэгдүгээр сонголтоор зөвлөмж болгож байна. Учир нь уг эмэнд тэсвэржилт үүсгэх эрсдэл маш бага</w:t>
      </w:r>
      <w:ins w:id="73" w:author="Oyuntuya Bayanjargal" w:date="2020-07-21T10:15:00Z">
        <w:r w:rsidR="00DF060A">
          <w:rPr>
            <w:b/>
            <w:bCs/>
            <w:lang w:val="en-US"/>
          </w:rPr>
          <w:t>.</w:t>
        </w:r>
      </w:ins>
    </w:p>
    <w:p w14:paraId="45732662" w14:textId="77777777" w:rsidR="00021E4D" w:rsidRPr="006D6B77" w:rsidRDefault="00021E4D" w:rsidP="00CE2DFC">
      <w:pPr>
        <w:rPr>
          <w:b/>
          <w:bCs/>
        </w:rPr>
      </w:pPr>
    </w:p>
    <w:p w14:paraId="4B8F5858" w14:textId="067F1257" w:rsidR="00CE2DFC" w:rsidRDefault="00CE2DFC" w:rsidP="00CE2DFC">
      <w:r w:rsidRPr="006D6B77">
        <w:t>The medicines act by preventing the hepatitis B virus from replicating.</w:t>
      </w:r>
    </w:p>
    <w:p w14:paraId="53EF4E0D" w14:textId="7C291267" w:rsidR="008B2A0E" w:rsidRPr="004B10D1" w:rsidRDefault="008B2A0E" w:rsidP="00CE2DFC">
      <w:pPr>
        <w:rPr>
          <w:lang w:val="en-US"/>
          <w:rPrChange w:id="74" w:author="Oyuntuya Bayanjargal" w:date="2020-07-21T10:15:00Z">
            <w:rPr/>
          </w:rPrChange>
        </w:rPr>
      </w:pPr>
      <w:r w:rsidRPr="002D1FEA">
        <w:rPr>
          <w:rFonts w:hint="eastAsia"/>
        </w:rPr>
        <w:t>Эдгээр</w:t>
      </w:r>
      <w:r w:rsidRPr="002D1FEA">
        <w:t xml:space="preserve"> эмүүд нь </w:t>
      </w:r>
      <w:ins w:id="75" w:author="Oyuntuya Bayanjargal" w:date="2020-07-21T11:12:00Z">
        <w:r w:rsidR="00662CB1">
          <w:rPr>
            <w:lang w:val="en-US"/>
          </w:rPr>
          <w:t>Г</w:t>
        </w:r>
      </w:ins>
      <w:del w:id="76" w:author="Oyuntuya Bayanjargal" w:date="2020-07-21T10:15:00Z">
        <w:r w:rsidRPr="002D1FEA" w:rsidDel="004B10D1">
          <w:delText>Г</w:delText>
        </w:r>
      </w:del>
      <w:r w:rsidRPr="002D1FEA">
        <w:t>ВВ-ийн өсөлт үржлийг дарангуйлна</w:t>
      </w:r>
      <w:ins w:id="77" w:author="Oyuntuya Bayanjargal" w:date="2020-07-21T10:15:00Z">
        <w:r w:rsidR="004B10D1">
          <w:rPr>
            <w:lang w:val="en-US"/>
          </w:rPr>
          <w:t>.</w:t>
        </w:r>
      </w:ins>
    </w:p>
    <w:p w14:paraId="553D0C26" w14:textId="52CF4D8C" w:rsidR="00CE2DFC" w:rsidRDefault="00CE2DFC" w:rsidP="00CE2DFC">
      <w:r w:rsidRPr="006D6B77">
        <w:t>Important to take the medicine daily to prevent the development of drug resistance. Patients who had taken lamivudine and developed drug resistance should be placed on tenofovir</w:t>
      </w:r>
    </w:p>
    <w:p w14:paraId="02579D3E" w14:textId="4895009E" w:rsidR="00945D51" w:rsidRPr="00CA026D" w:rsidRDefault="00945D51" w:rsidP="00945D51">
      <w:pPr>
        <w:rPr>
          <w:lang w:val="en-US"/>
          <w:rPrChange w:id="78" w:author="Oyuntuya Bayanjargal" w:date="2020-07-21T10:16:00Z">
            <w:rPr/>
          </w:rPrChange>
        </w:rPr>
      </w:pPr>
      <w:r w:rsidRPr="002D1FEA">
        <w:rPr>
          <w:rFonts w:hint="eastAsia"/>
        </w:rPr>
        <w:t>Эмийн</w:t>
      </w:r>
      <w:r w:rsidRPr="002D1FEA">
        <w:t xml:space="preserve"> тэсвэржилт үүсэхээс сэргийлж эмийг өдөр бүр хэрэглэх нь чухал. Ламивүдин хэрэглэж байгаад эмийн тэсвэржилт үүссэн бол Teнофовирын эмчилгээнд шилжинэ</w:t>
      </w:r>
      <w:ins w:id="79" w:author="Oyuntuya Bayanjargal" w:date="2020-07-21T10:16:00Z">
        <w:r w:rsidR="00CA026D">
          <w:rPr>
            <w:lang w:val="en-US"/>
          </w:rPr>
          <w:t>.</w:t>
        </w:r>
      </w:ins>
    </w:p>
    <w:p w14:paraId="75DEE081" w14:textId="77777777" w:rsidR="00945D51" w:rsidRPr="006D6B77" w:rsidRDefault="00945D51" w:rsidP="00CE2DFC"/>
    <w:p w14:paraId="2207E207" w14:textId="14A15710" w:rsidR="00CE2DFC" w:rsidRDefault="00CE2DFC" w:rsidP="00CE2DFC">
      <w:r w:rsidRPr="006D6B77">
        <w:t>Duration of treatment is likely life-long. Stopping treatment can result in hepatitis flare</w:t>
      </w:r>
    </w:p>
    <w:p w14:paraId="663AEC2A" w14:textId="3C82BBA9" w:rsidR="00D6615E" w:rsidRPr="00E66DD2" w:rsidRDefault="00D6615E" w:rsidP="00D6615E">
      <w:pPr>
        <w:rPr>
          <w:lang w:val="en-US"/>
          <w:rPrChange w:id="80" w:author="Oyuntuya Bayanjargal" w:date="2020-07-21T10:16:00Z">
            <w:rPr/>
          </w:rPrChange>
        </w:rPr>
      </w:pPr>
      <w:r w:rsidRPr="002D1FEA">
        <w:rPr>
          <w:rFonts w:hint="eastAsia"/>
        </w:rPr>
        <w:t>Эмчилгээний</w:t>
      </w:r>
      <w:r w:rsidRPr="002D1FEA">
        <w:t xml:space="preserve"> үргэлжлэх хугацаа нь насан туршдаа байх магадлалтай. Эмчилгээг зогсоовол </w:t>
      </w:r>
      <w:ins w:id="81" w:author="Oyuntuya Bayanjargal" w:date="2020-07-21T13:46:00Z">
        <w:r w:rsidR="00E555C5">
          <w:t>үр дүнд н</w:t>
        </w:r>
      </w:ins>
      <w:ins w:id="82" w:author="Oyuntuya Bayanjargal" w:date="2020-07-21T13:47:00Z">
        <w:r w:rsidR="00E555C5">
          <w:t xml:space="preserve">ь </w:t>
        </w:r>
      </w:ins>
      <w:r w:rsidRPr="002D1FEA">
        <w:t>элэгний эсийн гэмт</w:t>
      </w:r>
      <w:ins w:id="83" w:author="Oyuntuya Bayanjargal" w:date="2020-07-21T10:38:00Z">
        <w:r w:rsidR="00EE60BD">
          <w:rPr>
            <w:lang w:val="en-US"/>
          </w:rPr>
          <w:t>э</w:t>
        </w:r>
      </w:ins>
      <w:r w:rsidRPr="002D1FEA">
        <w:t>л</w:t>
      </w:r>
      <w:del w:id="84" w:author="Oyuntuya Bayanjargal" w:date="2020-07-21T10:38:00Z">
        <w:r w:rsidRPr="002D1FEA" w:rsidDel="00EE60BD">
          <w:delText>ийн шинж тэмдэг</w:delText>
        </w:r>
      </w:del>
      <w:r w:rsidRPr="002D1FEA">
        <w:t xml:space="preserve"> үүснэ</w:t>
      </w:r>
      <w:ins w:id="85" w:author="Oyuntuya Bayanjargal" w:date="2020-07-21T10:16:00Z">
        <w:r w:rsidR="00E66DD2">
          <w:rPr>
            <w:lang w:val="en-US"/>
          </w:rPr>
          <w:t>.</w:t>
        </w:r>
      </w:ins>
    </w:p>
    <w:p w14:paraId="2376E051" w14:textId="77777777" w:rsidR="00CE2DFC" w:rsidRPr="006D6B77" w:rsidRDefault="00CE2DFC" w:rsidP="00CE2DFC"/>
    <w:p w14:paraId="228838A1" w14:textId="5AEAF537" w:rsidR="00CE2DFC" w:rsidRDefault="00CE2DFC" w:rsidP="003821DB">
      <w:pPr>
        <w:tabs>
          <w:tab w:val="left" w:pos="5734"/>
        </w:tabs>
        <w:rPr>
          <w:b/>
          <w:bCs/>
        </w:rPr>
      </w:pPr>
      <w:r w:rsidRPr="006D6B77">
        <w:rPr>
          <w:b/>
          <w:bCs/>
        </w:rPr>
        <w:t>•Long-term Monitoring Recommendations</w:t>
      </w:r>
      <w:r w:rsidR="003821DB">
        <w:rPr>
          <w:b/>
          <w:bCs/>
        </w:rPr>
        <w:tab/>
      </w:r>
    </w:p>
    <w:p w14:paraId="02CE263C" w14:textId="74C8286F" w:rsidR="003821DB" w:rsidRPr="00F96460" w:rsidRDefault="003821DB" w:rsidP="00BB5F15">
      <w:pPr>
        <w:rPr>
          <w:b/>
          <w:bCs/>
          <w:lang w:val="en-US"/>
          <w:rPrChange w:id="86" w:author="Oyuntuya Bayanjargal" w:date="2020-07-21T10:17:00Z">
            <w:rPr>
              <w:b/>
              <w:bCs/>
            </w:rPr>
          </w:rPrChange>
        </w:rPr>
      </w:pPr>
      <w:r w:rsidRPr="00B40FD4">
        <w:rPr>
          <w:rFonts w:hint="eastAsia"/>
          <w:b/>
          <w:bCs/>
        </w:rPr>
        <w:t>•</w:t>
      </w:r>
      <w:r w:rsidRPr="00B40FD4">
        <w:rPr>
          <w:b/>
          <w:bCs/>
        </w:rPr>
        <w:t xml:space="preserve"> </w:t>
      </w:r>
      <w:del w:id="87" w:author="Oyuntuya Bayanjargal" w:date="2020-07-21T10:17:00Z">
        <w:r w:rsidRPr="00B40FD4" w:rsidDel="00F96460">
          <w:rPr>
            <w:b/>
            <w:bCs/>
          </w:rPr>
          <w:delText xml:space="preserve">Урт хугацааны </w:delText>
        </w:r>
      </w:del>
      <w:ins w:id="88" w:author="Oyuntuya Bayanjargal" w:date="2020-07-21T13:48:00Z">
        <w:r w:rsidR="000C0B8A">
          <w:rPr>
            <w:b/>
            <w:bCs/>
          </w:rPr>
          <w:t>У</w:t>
        </w:r>
      </w:ins>
      <w:del w:id="89" w:author="Oyuntuya Bayanjargal" w:date="2020-07-21T10:17:00Z">
        <w:r w:rsidRPr="00B40FD4" w:rsidDel="00F96460">
          <w:rPr>
            <w:b/>
            <w:bCs/>
          </w:rPr>
          <w:delText>х</w:delText>
        </w:r>
      </w:del>
      <w:del w:id="90" w:author="Oyuntuya Bayanjargal" w:date="2020-07-21T13:47:00Z">
        <w:r w:rsidRPr="00B40FD4" w:rsidDel="000C0B8A">
          <w:rPr>
            <w:b/>
            <w:bCs/>
          </w:rPr>
          <w:delText>яналт</w:delText>
        </w:r>
      </w:del>
      <w:ins w:id="91" w:author="Oyuntuya Bayanjargal" w:date="2020-07-21T10:17:00Z">
        <w:r w:rsidR="00F96460" w:rsidRPr="00B40FD4">
          <w:rPr>
            <w:b/>
            <w:bCs/>
          </w:rPr>
          <w:t xml:space="preserve">рт хугацааны </w:t>
        </w:r>
      </w:ins>
      <w:ins w:id="92" w:author="Oyuntuya Bayanjargal" w:date="2020-07-21T13:48:00Z">
        <w:r w:rsidR="000C0B8A">
          <w:rPr>
            <w:b/>
            <w:bCs/>
          </w:rPr>
          <w:t xml:space="preserve">хяналтын </w:t>
        </w:r>
      </w:ins>
      <w:proofErr w:type="spellStart"/>
      <w:ins w:id="93" w:author="Oyuntuya Bayanjargal" w:date="2020-07-21T10:17:00Z">
        <w:r w:rsidR="00F96460">
          <w:rPr>
            <w:b/>
            <w:bCs/>
            <w:lang w:val="en-US"/>
          </w:rPr>
          <w:t>зөвлөмжүүд</w:t>
        </w:r>
      </w:ins>
      <w:proofErr w:type="spellEnd"/>
    </w:p>
    <w:p w14:paraId="5EF12A9D" w14:textId="0DE63FCC" w:rsidR="00CE2DFC" w:rsidRDefault="00CE2DFC" w:rsidP="00CE2DFC">
      <w:pPr>
        <w:pStyle w:val="ListParagraph"/>
        <w:numPr>
          <w:ilvl w:val="0"/>
          <w:numId w:val="1"/>
        </w:numPr>
      </w:pPr>
      <w:r w:rsidRPr="006D6B77">
        <w:t>Blood test for ALT level to monitor for treatment response and hepatitis flare every 6 months. Blood test for creatinine every 6 -12 months to monitor kidney function if taking tenofovir.</w:t>
      </w:r>
    </w:p>
    <w:p w14:paraId="552A310D" w14:textId="14C34D2F" w:rsidR="00BB5F15" w:rsidRDefault="00BB5F15" w:rsidP="00D14C48">
      <w:pPr>
        <w:pStyle w:val="ListParagraph"/>
      </w:pPr>
    </w:p>
    <w:p w14:paraId="4E64FCE5" w14:textId="1DF7177E" w:rsidR="00D14C48" w:rsidRDefault="00D14C48" w:rsidP="00D14C48">
      <w:pPr>
        <w:pStyle w:val="ListParagraph"/>
        <w:numPr>
          <w:ilvl w:val="0"/>
          <w:numId w:val="4"/>
        </w:numPr>
      </w:pPr>
      <w:r w:rsidRPr="00E85EF8">
        <w:t xml:space="preserve">6 </w:t>
      </w:r>
      <w:proofErr w:type="spellStart"/>
      <w:r w:rsidRPr="00E85EF8">
        <w:t>сар</w:t>
      </w:r>
      <w:proofErr w:type="spellEnd"/>
      <w:r w:rsidRPr="00E85EF8">
        <w:t xml:space="preserve"> </w:t>
      </w:r>
      <w:proofErr w:type="spellStart"/>
      <w:r w:rsidRPr="00E85EF8">
        <w:t>тутам</w:t>
      </w:r>
      <w:proofErr w:type="spellEnd"/>
      <w:r w:rsidRPr="00E85EF8">
        <w:t xml:space="preserve"> </w:t>
      </w:r>
      <w:proofErr w:type="spellStart"/>
      <w:r w:rsidRPr="00E85EF8">
        <w:t>цусны</w:t>
      </w:r>
      <w:proofErr w:type="spellEnd"/>
      <w:r w:rsidRPr="00E85EF8">
        <w:t xml:space="preserve"> </w:t>
      </w:r>
      <w:proofErr w:type="spellStart"/>
      <w:r w:rsidRPr="00E85EF8">
        <w:t>шинжилгээгээр</w:t>
      </w:r>
      <w:proofErr w:type="spellEnd"/>
      <w:r w:rsidRPr="00E85EF8">
        <w:t xml:space="preserve"> АЛАТ-</w:t>
      </w:r>
      <w:del w:id="94" w:author="Oyuntuya Bayanjargal" w:date="2020-07-21T14:05:00Z">
        <w:r w:rsidRPr="00E85EF8" w:rsidDel="00F75113">
          <w:delText>ы</w:delText>
        </w:r>
      </w:del>
      <w:r w:rsidRPr="00E85EF8">
        <w:t xml:space="preserve">н </w:t>
      </w:r>
      <w:proofErr w:type="spellStart"/>
      <w:r w:rsidRPr="00E85EF8">
        <w:t>т</w:t>
      </w:r>
      <w:ins w:id="95" w:author="Oyuntuya Bayanjargal" w:date="2020-07-21T10:18:00Z">
        <w:r w:rsidR="000969F9">
          <w:t>ө</w:t>
        </w:r>
      </w:ins>
      <w:del w:id="96" w:author="Oyuntuya Bayanjargal" w:date="2020-07-21T10:18:00Z">
        <w:r w:rsidRPr="00E85EF8" w:rsidDel="000969F9">
          <w:delText>ү</w:delText>
        </w:r>
      </w:del>
      <w:r w:rsidRPr="00E85EF8">
        <w:t>вшинг</w:t>
      </w:r>
      <w:proofErr w:type="spellEnd"/>
      <w:r w:rsidRPr="00E85EF8">
        <w:t xml:space="preserve"> </w:t>
      </w:r>
      <w:proofErr w:type="spellStart"/>
      <w:r w:rsidRPr="00E85EF8">
        <w:t>тодорхойлж</w:t>
      </w:r>
      <w:proofErr w:type="spellEnd"/>
      <w:r w:rsidRPr="00E85EF8">
        <w:t xml:space="preserve"> </w:t>
      </w:r>
      <w:proofErr w:type="spellStart"/>
      <w:r w:rsidRPr="00E85EF8">
        <w:t>эмчилгээний</w:t>
      </w:r>
      <w:proofErr w:type="spellEnd"/>
      <w:r w:rsidRPr="00E85EF8">
        <w:t xml:space="preserve"> </w:t>
      </w:r>
      <w:proofErr w:type="spellStart"/>
      <w:r w:rsidRPr="00E85EF8">
        <w:t>үр</w:t>
      </w:r>
      <w:proofErr w:type="spellEnd"/>
      <w:r w:rsidRPr="00E85EF8">
        <w:t xml:space="preserve"> </w:t>
      </w:r>
      <w:proofErr w:type="spellStart"/>
      <w:r w:rsidRPr="00E85EF8">
        <w:t>дүн</w:t>
      </w:r>
      <w:proofErr w:type="spellEnd"/>
      <w:r w:rsidRPr="00E85EF8">
        <w:t xml:space="preserve">, </w:t>
      </w:r>
      <w:proofErr w:type="spellStart"/>
      <w:r w:rsidRPr="00E85EF8">
        <w:t>элэгний</w:t>
      </w:r>
      <w:proofErr w:type="spellEnd"/>
      <w:r w:rsidRPr="00E85EF8">
        <w:t xml:space="preserve"> </w:t>
      </w:r>
      <w:proofErr w:type="spellStart"/>
      <w:r w:rsidRPr="00E85EF8">
        <w:t>эсийн</w:t>
      </w:r>
      <w:proofErr w:type="spellEnd"/>
      <w:r w:rsidRPr="00E85EF8">
        <w:t xml:space="preserve"> </w:t>
      </w:r>
      <w:proofErr w:type="spellStart"/>
      <w:r w:rsidRPr="00E85EF8">
        <w:t>гэмтлийн</w:t>
      </w:r>
      <w:proofErr w:type="spellEnd"/>
      <w:r w:rsidRPr="00E85EF8">
        <w:t xml:space="preserve"> </w:t>
      </w:r>
      <w:proofErr w:type="spellStart"/>
      <w:r w:rsidRPr="00E85EF8">
        <w:t>байдлыг</w:t>
      </w:r>
      <w:proofErr w:type="spellEnd"/>
      <w:r w:rsidRPr="00E85EF8">
        <w:t xml:space="preserve"> </w:t>
      </w:r>
      <w:proofErr w:type="spellStart"/>
      <w:r w:rsidRPr="00E85EF8">
        <w:t>хянана</w:t>
      </w:r>
      <w:proofErr w:type="spellEnd"/>
      <w:r w:rsidRPr="00E85EF8">
        <w:t xml:space="preserve">. </w:t>
      </w:r>
      <w:proofErr w:type="spellStart"/>
      <w:r w:rsidRPr="00E85EF8">
        <w:t>Хэрэв</w:t>
      </w:r>
      <w:proofErr w:type="spellEnd"/>
      <w:r w:rsidRPr="00E85EF8">
        <w:t xml:space="preserve"> </w:t>
      </w:r>
      <w:proofErr w:type="spellStart"/>
      <w:r w:rsidRPr="00E85EF8">
        <w:t>тeнофовир</w:t>
      </w:r>
      <w:proofErr w:type="spellEnd"/>
      <w:r w:rsidRPr="00E85EF8">
        <w:t xml:space="preserve"> </w:t>
      </w:r>
      <w:proofErr w:type="spellStart"/>
      <w:r w:rsidRPr="00E85EF8">
        <w:t>хэрэглэж</w:t>
      </w:r>
      <w:proofErr w:type="spellEnd"/>
      <w:r w:rsidRPr="00E85EF8">
        <w:t xml:space="preserve"> </w:t>
      </w:r>
      <w:proofErr w:type="spellStart"/>
      <w:r w:rsidRPr="00E85EF8">
        <w:t>байгаа</w:t>
      </w:r>
      <w:proofErr w:type="spellEnd"/>
      <w:r w:rsidRPr="00E85EF8">
        <w:t xml:space="preserve"> </w:t>
      </w:r>
      <w:proofErr w:type="spellStart"/>
      <w:r w:rsidRPr="00E85EF8">
        <w:t>бол</w:t>
      </w:r>
      <w:proofErr w:type="spellEnd"/>
      <w:r w:rsidRPr="00E85EF8">
        <w:t xml:space="preserve"> </w:t>
      </w:r>
      <w:proofErr w:type="spellStart"/>
      <w:r w:rsidRPr="00E85EF8">
        <w:t>цусны</w:t>
      </w:r>
      <w:proofErr w:type="spellEnd"/>
      <w:r w:rsidRPr="00E85EF8">
        <w:t xml:space="preserve"> </w:t>
      </w:r>
      <w:proofErr w:type="spellStart"/>
      <w:r w:rsidRPr="00E85EF8">
        <w:t>биохимийн</w:t>
      </w:r>
      <w:proofErr w:type="spellEnd"/>
      <w:r w:rsidRPr="00E85EF8">
        <w:t xml:space="preserve"> </w:t>
      </w:r>
      <w:proofErr w:type="spellStart"/>
      <w:r w:rsidRPr="00E85EF8">
        <w:t>шинжилгээгээр</w:t>
      </w:r>
      <w:proofErr w:type="spellEnd"/>
      <w:r w:rsidRPr="00E85EF8">
        <w:t xml:space="preserve"> </w:t>
      </w:r>
      <w:proofErr w:type="spellStart"/>
      <w:r w:rsidRPr="00E85EF8">
        <w:t>креатинины</w:t>
      </w:r>
      <w:proofErr w:type="spellEnd"/>
      <w:r w:rsidRPr="00E85EF8">
        <w:t xml:space="preserve"> </w:t>
      </w:r>
      <w:proofErr w:type="spellStart"/>
      <w:r w:rsidRPr="00E85EF8">
        <w:t>хэмжээг</w:t>
      </w:r>
      <w:proofErr w:type="spellEnd"/>
      <w:r w:rsidRPr="00E85EF8">
        <w:t xml:space="preserve"> 6-12 </w:t>
      </w:r>
      <w:proofErr w:type="spellStart"/>
      <w:r w:rsidRPr="00E85EF8">
        <w:t>сар</w:t>
      </w:r>
      <w:proofErr w:type="spellEnd"/>
      <w:r w:rsidRPr="00E85EF8">
        <w:t xml:space="preserve"> </w:t>
      </w:r>
      <w:proofErr w:type="spellStart"/>
      <w:r w:rsidRPr="00E85EF8">
        <w:t>тутамд</w:t>
      </w:r>
      <w:proofErr w:type="spellEnd"/>
      <w:r w:rsidRPr="00E85EF8">
        <w:t xml:space="preserve"> </w:t>
      </w:r>
      <w:proofErr w:type="spellStart"/>
      <w:r w:rsidRPr="00E85EF8">
        <w:t>тодорхойлж</w:t>
      </w:r>
      <w:proofErr w:type="spellEnd"/>
      <w:r w:rsidRPr="00E85EF8">
        <w:t xml:space="preserve"> </w:t>
      </w:r>
      <w:proofErr w:type="spellStart"/>
      <w:r w:rsidRPr="00E85EF8">
        <w:t>бөөрний</w:t>
      </w:r>
      <w:proofErr w:type="spellEnd"/>
      <w:r w:rsidRPr="00E85EF8">
        <w:t xml:space="preserve"> </w:t>
      </w:r>
      <w:proofErr w:type="spellStart"/>
      <w:r w:rsidRPr="00E85EF8">
        <w:t>үйл</w:t>
      </w:r>
      <w:proofErr w:type="spellEnd"/>
      <w:r w:rsidRPr="00E85EF8">
        <w:t xml:space="preserve"> </w:t>
      </w:r>
      <w:proofErr w:type="spellStart"/>
      <w:r w:rsidRPr="00E85EF8">
        <w:t>ажиллагааг</w:t>
      </w:r>
      <w:proofErr w:type="spellEnd"/>
      <w:r w:rsidRPr="00E85EF8">
        <w:t xml:space="preserve"> </w:t>
      </w:r>
      <w:proofErr w:type="spellStart"/>
      <w:r w:rsidRPr="00E85EF8">
        <w:rPr>
          <w:rFonts w:hint="eastAsia"/>
        </w:rPr>
        <w:t>хянах</w:t>
      </w:r>
      <w:proofErr w:type="spellEnd"/>
      <w:r w:rsidRPr="00E85EF8">
        <w:t xml:space="preserve"> </w:t>
      </w:r>
      <w:proofErr w:type="spellStart"/>
      <w:r w:rsidRPr="00E85EF8">
        <w:t>шаардлагатай</w:t>
      </w:r>
      <w:proofErr w:type="spellEnd"/>
      <w:ins w:id="97" w:author="Oyuntuya Bayanjargal" w:date="2020-07-21T10:18:00Z">
        <w:r w:rsidR="006213D5">
          <w:t>.</w:t>
        </w:r>
      </w:ins>
    </w:p>
    <w:p w14:paraId="2374AEDC" w14:textId="77777777" w:rsidR="00D14C48" w:rsidRPr="006D6B77" w:rsidRDefault="00D14C48" w:rsidP="00D14C48">
      <w:pPr>
        <w:pStyle w:val="ListParagraph"/>
      </w:pPr>
    </w:p>
    <w:p w14:paraId="64FCB6BA" w14:textId="77777777" w:rsidR="00CE2DFC" w:rsidRPr="006D6B77" w:rsidRDefault="00CE2DFC" w:rsidP="00CE2DFC">
      <w:pPr>
        <w:pStyle w:val="ListParagraph"/>
      </w:pPr>
    </w:p>
    <w:p w14:paraId="4DFAFAC6" w14:textId="6A35733F" w:rsidR="00CE2DFC" w:rsidRDefault="00CE2DFC" w:rsidP="00CE2DFC">
      <w:pPr>
        <w:pStyle w:val="ListParagraph"/>
        <w:numPr>
          <w:ilvl w:val="0"/>
          <w:numId w:val="1"/>
        </w:numPr>
      </w:pPr>
      <w:r w:rsidRPr="006D6B77">
        <w:lastRenderedPageBreak/>
        <w:t>Blood test for hepatitis B DNA level 3 - 6 months after starting treatment to evaluate treatment response. Repeat if ALT level becomes elevated on treatment and if feasible once a year.</w:t>
      </w:r>
    </w:p>
    <w:p w14:paraId="1F9323A3" w14:textId="4EACF95E" w:rsidR="00B527B4" w:rsidRDefault="00B527B4" w:rsidP="00B527B4"/>
    <w:p w14:paraId="36CBF08B" w14:textId="1BF2389A" w:rsidR="00B527B4" w:rsidRDefault="00B527B4" w:rsidP="00B527B4">
      <w:pPr>
        <w:pStyle w:val="ListParagraph"/>
        <w:numPr>
          <w:ilvl w:val="0"/>
          <w:numId w:val="4"/>
        </w:numPr>
      </w:pPr>
      <w:proofErr w:type="spellStart"/>
      <w:r w:rsidRPr="00E85EF8">
        <w:t>Эмчилгээний</w:t>
      </w:r>
      <w:proofErr w:type="spellEnd"/>
      <w:r w:rsidRPr="00E85EF8">
        <w:t xml:space="preserve"> </w:t>
      </w:r>
      <w:proofErr w:type="spellStart"/>
      <w:r w:rsidRPr="00E85EF8">
        <w:t>үр</w:t>
      </w:r>
      <w:proofErr w:type="spellEnd"/>
      <w:r w:rsidRPr="00E85EF8">
        <w:t xml:space="preserve"> </w:t>
      </w:r>
      <w:proofErr w:type="spellStart"/>
      <w:r w:rsidRPr="00E85EF8">
        <w:t>дүнг</w:t>
      </w:r>
      <w:proofErr w:type="spellEnd"/>
      <w:r w:rsidRPr="00E85EF8">
        <w:t xml:space="preserve"> </w:t>
      </w:r>
      <w:proofErr w:type="spellStart"/>
      <w:r w:rsidRPr="00E85EF8">
        <w:t>хянах</w:t>
      </w:r>
      <w:proofErr w:type="spellEnd"/>
      <w:r w:rsidRPr="00E85EF8">
        <w:t xml:space="preserve"> </w:t>
      </w:r>
      <w:proofErr w:type="spellStart"/>
      <w:r w:rsidRPr="00E85EF8">
        <w:t>зорилгоор</w:t>
      </w:r>
      <w:proofErr w:type="spellEnd"/>
      <w:r w:rsidRPr="00E85EF8">
        <w:t xml:space="preserve"> </w:t>
      </w:r>
      <w:ins w:id="98" w:author="Oyuntuya Bayanjargal" w:date="2020-07-21T11:12:00Z">
        <w:r w:rsidR="00764407">
          <w:t>Г</w:t>
        </w:r>
      </w:ins>
      <w:del w:id="99" w:author="Oyuntuya Bayanjargal" w:date="2020-07-21T10:19:00Z">
        <w:r w:rsidRPr="00E85EF8" w:rsidDel="00211075">
          <w:delText>Г</w:delText>
        </w:r>
      </w:del>
      <w:r w:rsidRPr="00E85EF8">
        <w:t>ВВ-</w:t>
      </w:r>
      <w:proofErr w:type="spellStart"/>
      <w:r w:rsidRPr="00E85EF8">
        <w:t>ийн</w:t>
      </w:r>
      <w:proofErr w:type="spellEnd"/>
      <w:r w:rsidRPr="00E85EF8">
        <w:t xml:space="preserve"> ДНХ-</w:t>
      </w:r>
      <w:proofErr w:type="spellStart"/>
      <w:r w:rsidRPr="00E85EF8">
        <w:t>ийн</w:t>
      </w:r>
      <w:proofErr w:type="spellEnd"/>
      <w:r w:rsidRPr="00E85EF8">
        <w:t xml:space="preserve"> </w:t>
      </w:r>
      <w:proofErr w:type="spellStart"/>
      <w:r w:rsidRPr="00E85EF8">
        <w:t>идэвхжил</w:t>
      </w:r>
      <w:proofErr w:type="spellEnd"/>
      <w:r w:rsidRPr="00E85EF8">
        <w:t xml:space="preserve"> </w:t>
      </w:r>
      <w:proofErr w:type="spellStart"/>
      <w:r w:rsidRPr="00E85EF8">
        <w:t>тодорхойлох</w:t>
      </w:r>
      <w:proofErr w:type="spellEnd"/>
      <w:r w:rsidRPr="00E85EF8">
        <w:t xml:space="preserve"> </w:t>
      </w:r>
      <w:proofErr w:type="spellStart"/>
      <w:r w:rsidRPr="00E85EF8">
        <w:t>шинжилгээг</w:t>
      </w:r>
      <w:proofErr w:type="spellEnd"/>
      <w:r w:rsidRPr="00E85EF8">
        <w:t xml:space="preserve"> </w:t>
      </w:r>
      <w:proofErr w:type="spellStart"/>
      <w:r w:rsidRPr="00E85EF8">
        <w:t>эмчилгээ</w:t>
      </w:r>
      <w:proofErr w:type="spellEnd"/>
      <w:r w:rsidRPr="00E85EF8">
        <w:t xml:space="preserve"> </w:t>
      </w:r>
      <w:proofErr w:type="spellStart"/>
      <w:r w:rsidRPr="00E85EF8">
        <w:t>эхэлсний</w:t>
      </w:r>
      <w:proofErr w:type="spellEnd"/>
      <w:r w:rsidRPr="00E85EF8">
        <w:t xml:space="preserve"> </w:t>
      </w:r>
      <w:proofErr w:type="spellStart"/>
      <w:r w:rsidRPr="00E85EF8">
        <w:t>дараа</w:t>
      </w:r>
      <w:proofErr w:type="spellEnd"/>
      <w:r w:rsidRPr="00E85EF8">
        <w:t xml:space="preserve"> 3-6 </w:t>
      </w:r>
      <w:proofErr w:type="spellStart"/>
      <w:r w:rsidRPr="00E85EF8">
        <w:t>саруудад</w:t>
      </w:r>
      <w:proofErr w:type="spellEnd"/>
      <w:r w:rsidRPr="00E85EF8">
        <w:t xml:space="preserve"> </w:t>
      </w:r>
      <w:proofErr w:type="spellStart"/>
      <w:r w:rsidRPr="00E85EF8">
        <w:t>хийнэ</w:t>
      </w:r>
      <w:proofErr w:type="spellEnd"/>
      <w:r w:rsidRPr="00E85EF8">
        <w:t xml:space="preserve">. </w:t>
      </w:r>
      <w:proofErr w:type="spellStart"/>
      <w:r w:rsidRPr="00E85EF8">
        <w:t>Цаашид</w:t>
      </w:r>
      <w:proofErr w:type="spellEnd"/>
      <w:r w:rsidRPr="00E85EF8">
        <w:t xml:space="preserve"> </w:t>
      </w:r>
      <w:proofErr w:type="spellStart"/>
      <w:r w:rsidRPr="00E85EF8">
        <w:t>жилд</w:t>
      </w:r>
      <w:proofErr w:type="spellEnd"/>
      <w:r w:rsidRPr="00E85EF8">
        <w:t xml:space="preserve"> </w:t>
      </w:r>
      <w:proofErr w:type="spellStart"/>
      <w:r w:rsidRPr="00E85EF8">
        <w:t>нэг</w:t>
      </w:r>
      <w:proofErr w:type="spellEnd"/>
      <w:r w:rsidRPr="00E85EF8">
        <w:t xml:space="preserve"> </w:t>
      </w:r>
      <w:proofErr w:type="spellStart"/>
      <w:r w:rsidRPr="00E85EF8">
        <w:t>удаа</w:t>
      </w:r>
      <w:proofErr w:type="spellEnd"/>
      <w:r w:rsidRPr="00E85EF8">
        <w:t xml:space="preserve"> </w:t>
      </w:r>
      <w:proofErr w:type="spellStart"/>
      <w:r w:rsidRPr="00E85EF8">
        <w:t>эсвэл</w:t>
      </w:r>
      <w:proofErr w:type="spellEnd"/>
      <w:r w:rsidRPr="00E85EF8">
        <w:t xml:space="preserve"> АЛАТ-</w:t>
      </w:r>
      <w:del w:id="100" w:author="Oyuntuya Bayanjargal" w:date="2020-07-21T14:05:00Z">
        <w:r w:rsidRPr="00E85EF8" w:rsidDel="00F75113">
          <w:delText>ий</w:delText>
        </w:r>
      </w:del>
      <w:r w:rsidRPr="00E85EF8">
        <w:t xml:space="preserve">н </w:t>
      </w:r>
      <w:proofErr w:type="spellStart"/>
      <w:r w:rsidRPr="00E85EF8">
        <w:t>т</w:t>
      </w:r>
      <w:ins w:id="101" w:author="Oyuntuya Bayanjargal" w:date="2020-07-21T10:19:00Z">
        <w:r w:rsidR="002A1F86">
          <w:t>ө</w:t>
        </w:r>
      </w:ins>
      <w:del w:id="102" w:author="Oyuntuya Bayanjargal" w:date="2020-07-21T10:19:00Z">
        <w:r w:rsidRPr="00E85EF8" w:rsidDel="002A1F86">
          <w:delText>ү</w:delText>
        </w:r>
      </w:del>
      <w:r w:rsidRPr="00E85EF8">
        <w:t>вшин</w:t>
      </w:r>
      <w:proofErr w:type="spellEnd"/>
      <w:r w:rsidRPr="00E85EF8">
        <w:t xml:space="preserve"> </w:t>
      </w:r>
      <w:proofErr w:type="spellStart"/>
      <w:r w:rsidRPr="00E85EF8">
        <w:t>эмчилгээний</w:t>
      </w:r>
      <w:proofErr w:type="spellEnd"/>
      <w:r w:rsidRPr="00E85EF8">
        <w:t xml:space="preserve"> </w:t>
      </w:r>
      <w:proofErr w:type="spellStart"/>
      <w:r w:rsidRPr="00E85EF8">
        <w:t>үед</w:t>
      </w:r>
      <w:proofErr w:type="spellEnd"/>
      <w:r w:rsidRPr="00E85EF8">
        <w:t xml:space="preserve"> </w:t>
      </w:r>
      <w:proofErr w:type="spellStart"/>
      <w:r w:rsidRPr="00E85EF8">
        <w:t>нэмэгдвэл</w:t>
      </w:r>
      <w:proofErr w:type="spellEnd"/>
      <w:r w:rsidRPr="00E85EF8">
        <w:t xml:space="preserve"> </w:t>
      </w:r>
      <w:proofErr w:type="spellStart"/>
      <w:r w:rsidRPr="00E85EF8">
        <w:t>давтан</w:t>
      </w:r>
      <w:proofErr w:type="spellEnd"/>
      <w:r w:rsidRPr="00E85EF8">
        <w:t xml:space="preserve"> </w:t>
      </w:r>
      <w:proofErr w:type="spellStart"/>
      <w:r w:rsidRPr="00E85EF8">
        <w:t>шинжилнэ</w:t>
      </w:r>
      <w:proofErr w:type="spellEnd"/>
      <w:ins w:id="103" w:author="Oyuntuya Bayanjargal" w:date="2020-07-21T10:19:00Z">
        <w:r w:rsidR="002A1F86">
          <w:t>.</w:t>
        </w:r>
      </w:ins>
    </w:p>
    <w:p w14:paraId="5CE776F8" w14:textId="77777777" w:rsidR="00B527B4" w:rsidRPr="006D6B77" w:rsidRDefault="00B527B4" w:rsidP="00B527B4"/>
    <w:p w14:paraId="30736BC7" w14:textId="77777777" w:rsidR="00CE2DFC" w:rsidRPr="006D6B77" w:rsidRDefault="00CE2DFC" w:rsidP="00CE2DFC">
      <w:pPr>
        <w:pStyle w:val="ListParagraph"/>
      </w:pPr>
    </w:p>
    <w:p w14:paraId="4347A6B4" w14:textId="10084549" w:rsidR="00C90E92" w:rsidRDefault="00CE2DFC" w:rsidP="00C90E92">
      <w:pPr>
        <w:pStyle w:val="ListParagraph"/>
        <w:numPr>
          <w:ilvl w:val="0"/>
          <w:numId w:val="1"/>
        </w:numPr>
      </w:pPr>
      <w:r w:rsidRPr="006D6B77">
        <w:t>Blood test for alpha fetoprotein (AFP) level every 6 months and liver ultrasound every 6-12 months for liver cancer screening (Particularly important if the patient has cirrhosis or a family history of liver cancer).</w:t>
      </w:r>
    </w:p>
    <w:p w14:paraId="028AE03E" w14:textId="0A24B87C" w:rsidR="00C90E92" w:rsidRPr="00E85EF8" w:rsidRDefault="00C90E92" w:rsidP="00C90E92">
      <w:pPr>
        <w:pStyle w:val="ListParagraph"/>
        <w:numPr>
          <w:ilvl w:val="0"/>
          <w:numId w:val="4"/>
        </w:numPr>
      </w:pPr>
      <w:proofErr w:type="spellStart"/>
      <w:r w:rsidRPr="00E85EF8">
        <w:t>Элэгний</w:t>
      </w:r>
      <w:proofErr w:type="spellEnd"/>
      <w:r w:rsidRPr="00E85EF8">
        <w:t xml:space="preserve"> </w:t>
      </w:r>
      <w:proofErr w:type="spellStart"/>
      <w:r w:rsidRPr="00E85EF8">
        <w:t>хорт</w:t>
      </w:r>
      <w:proofErr w:type="spellEnd"/>
      <w:r w:rsidRPr="00E85EF8">
        <w:t xml:space="preserve"> </w:t>
      </w:r>
      <w:proofErr w:type="spellStart"/>
      <w:r w:rsidRPr="00E85EF8">
        <w:t>хавдрын</w:t>
      </w:r>
      <w:proofErr w:type="spellEnd"/>
      <w:r w:rsidRPr="00E85EF8">
        <w:t xml:space="preserve"> </w:t>
      </w:r>
      <w:proofErr w:type="spellStart"/>
      <w:r w:rsidRPr="00E85EF8">
        <w:t>илрүүлэг</w:t>
      </w:r>
      <w:proofErr w:type="spellEnd"/>
      <w:r w:rsidRPr="00E85EF8">
        <w:t xml:space="preserve"> </w:t>
      </w:r>
      <w:proofErr w:type="spellStart"/>
      <w:r w:rsidRPr="00E85EF8">
        <w:t>шинжилгээнд</w:t>
      </w:r>
      <w:proofErr w:type="spellEnd"/>
      <w:r w:rsidRPr="00E85EF8">
        <w:t xml:space="preserve"> </w:t>
      </w:r>
      <w:proofErr w:type="spellStart"/>
      <w:r w:rsidRPr="00E85EF8">
        <w:t>дараах</w:t>
      </w:r>
      <w:proofErr w:type="spellEnd"/>
      <w:r w:rsidRPr="00E85EF8">
        <w:t xml:space="preserve"> </w:t>
      </w:r>
      <w:proofErr w:type="spellStart"/>
      <w:r w:rsidRPr="00E85EF8">
        <w:t>байдлаар</w:t>
      </w:r>
      <w:proofErr w:type="spellEnd"/>
      <w:r w:rsidRPr="00E85EF8">
        <w:t xml:space="preserve"> </w:t>
      </w:r>
      <w:proofErr w:type="spellStart"/>
      <w:r w:rsidRPr="00E85EF8">
        <w:t>хамрагдана</w:t>
      </w:r>
      <w:proofErr w:type="spellEnd"/>
      <w:r w:rsidRPr="00E85EF8">
        <w:t xml:space="preserve">. </w:t>
      </w:r>
      <w:proofErr w:type="spellStart"/>
      <w:r w:rsidRPr="00E85EF8">
        <w:t>Үүнд</w:t>
      </w:r>
      <w:proofErr w:type="spellEnd"/>
      <w:r w:rsidRPr="00E85EF8">
        <w:t xml:space="preserve">: </w:t>
      </w:r>
      <w:proofErr w:type="spellStart"/>
      <w:r w:rsidRPr="00E85EF8">
        <w:t>цусанд</w:t>
      </w:r>
      <w:proofErr w:type="spellEnd"/>
      <w:r w:rsidRPr="00E85EF8">
        <w:t xml:space="preserve"> AFP </w:t>
      </w:r>
      <w:proofErr w:type="spellStart"/>
      <w:r w:rsidRPr="00E85EF8">
        <w:t>тодорхойлох</w:t>
      </w:r>
      <w:proofErr w:type="spellEnd"/>
      <w:r w:rsidRPr="00E85EF8">
        <w:t xml:space="preserve"> </w:t>
      </w:r>
      <w:proofErr w:type="spellStart"/>
      <w:r w:rsidRPr="00E85EF8">
        <w:t>шинжилгээнд</w:t>
      </w:r>
      <w:proofErr w:type="spellEnd"/>
      <w:r w:rsidRPr="00E85EF8">
        <w:t xml:space="preserve"> 6 </w:t>
      </w:r>
      <w:proofErr w:type="spellStart"/>
      <w:r w:rsidRPr="00E85EF8">
        <w:t>сар</w:t>
      </w:r>
      <w:proofErr w:type="spellEnd"/>
      <w:r w:rsidRPr="00E85EF8">
        <w:t xml:space="preserve"> </w:t>
      </w:r>
      <w:proofErr w:type="spellStart"/>
      <w:r w:rsidRPr="00E85EF8">
        <w:t>тутам</w:t>
      </w:r>
      <w:proofErr w:type="spellEnd"/>
      <w:r w:rsidRPr="00E85EF8">
        <w:t xml:space="preserve">, </w:t>
      </w:r>
      <w:proofErr w:type="spellStart"/>
      <w:r w:rsidRPr="00E85EF8">
        <w:t>элэгний</w:t>
      </w:r>
      <w:proofErr w:type="spellEnd"/>
      <w:r w:rsidRPr="00E85EF8">
        <w:t xml:space="preserve"> </w:t>
      </w:r>
      <w:proofErr w:type="spellStart"/>
      <w:r w:rsidRPr="00E85EF8">
        <w:t>хэт</w:t>
      </w:r>
      <w:proofErr w:type="spellEnd"/>
      <w:r w:rsidRPr="00E85EF8">
        <w:t xml:space="preserve"> </w:t>
      </w:r>
      <w:proofErr w:type="spellStart"/>
      <w:r w:rsidRPr="00E85EF8">
        <w:t>авиан</w:t>
      </w:r>
      <w:proofErr w:type="spellEnd"/>
      <w:r w:rsidRPr="00E85EF8">
        <w:t xml:space="preserve"> </w:t>
      </w:r>
      <w:proofErr w:type="spellStart"/>
      <w:r w:rsidRPr="00E85EF8">
        <w:t>шинжилгээнд</w:t>
      </w:r>
      <w:proofErr w:type="spellEnd"/>
      <w:r w:rsidRPr="00E85EF8">
        <w:t xml:space="preserve"> 6-12 </w:t>
      </w:r>
      <w:proofErr w:type="spellStart"/>
      <w:r w:rsidRPr="00E85EF8">
        <w:t>сар</w:t>
      </w:r>
      <w:proofErr w:type="spellEnd"/>
      <w:r w:rsidRPr="00E85EF8">
        <w:t xml:space="preserve"> </w:t>
      </w:r>
      <w:proofErr w:type="spellStart"/>
      <w:r w:rsidRPr="00E85EF8">
        <w:t>тутам</w:t>
      </w:r>
      <w:proofErr w:type="spellEnd"/>
      <w:r w:rsidRPr="00E85EF8">
        <w:t xml:space="preserve"> (</w:t>
      </w:r>
      <w:proofErr w:type="spellStart"/>
      <w:r w:rsidRPr="00E85EF8">
        <w:t>Хэрвээ</w:t>
      </w:r>
      <w:proofErr w:type="spellEnd"/>
      <w:r w:rsidRPr="00E85EF8">
        <w:t xml:space="preserve"> </w:t>
      </w:r>
      <w:proofErr w:type="spellStart"/>
      <w:r w:rsidRPr="00E85EF8">
        <w:t>өвчтөн</w:t>
      </w:r>
      <w:proofErr w:type="spellEnd"/>
      <w:r w:rsidRPr="00E85EF8">
        <w:t xml:space="preserve"> </w:t>
      </w:r>
      <w:proofErr w:type="spellStart"/>
      <w:r w:rsidRPr="00E85EF8">
        <w:t>элэгний</w:t>
      </w:r>
      <w:proofErr w:type="spellEnd"/>
      <w:r w:rsidRPr="00E85EF8">
        <w:t xml:space="preserve"> </w:t>
      </w:r>
      <w:proofErr w:type="spellStart"/>
      <w:r w:rsidRPr="00E85EF8">
        <w:t>хатууралтай</w:t>
      </w:r>
      <w:proofErr w:type="spellEnd"/>
      <w:r w:rsidRPr="00E85EF8">
        <w:t xml:space="preserve"> </w:t>
      </w:r>
      <w:proofErr w:type="spellStart"/>
      <w:r w:rsidRPr="00E85EF8">
        <w:t>бол</w:t>
      </w:r>
      <w:proofErr w:type="spellEnd"/>
      <w:r w:rsidRPr="00E85EF8">
        <w:t xml:space="preserve"> </w:t>
      </w:r>
      <w:proofErr w:type="spellStart"/>
      <w:r w:rsidRPr="00E85EF8">
        <w:t>мөн</w:t>
      </w:r>
      <w:proofErr w:type="spellEnd"/>
      <w:r w:rsidRPr="00E85EF8">
        <w:t xml:space="preserve"> </w:t>
      </w:r>
      <w:proofErr w:type="spellStart"/>
      <w:r w:rsidRPr="00E85EF8">
        <w:t>гэр</w:t>
      </w:r>
      <w:proofErr w:type="spellEnd"/>
      <w:r w:rsidRPr="00E85EF8">
        <w:t xml:space="preserve"> </w:t>
      </w:r>
      <w:proofErr w:type="spellStart"/>
      <w:r w:rsidRPr="00E85EF8">
        <w:t>бүлийн</w:t>
      </w:r>
      <w:proofErr w:type="spellEnd"/>
      <w:r w:rsidRPr="00E85EF8">
        <w:t xml:space="preserve"> </w:t>
      </w:r>
      <w:proofErr w:type="spellStart"/>
      <w:r w:rsidRPr="00E85EF8">
        <w:t>гишүүдийн</w:t>
      </w:r>
      <w:proofErr w:type="spellEnd"/>
      <w:r w:rsidRPr="00E85EF8">
        <w:t xml:space="preserve"> </w:t>
      </w:r>
      <w:proofErr w:type="spellStart"/>
      <w:r w:rsidRPr="00E85EF8">
        <w:t>хэн</w:t>
      </w:r>
      <w:proofErr w:type="spellEnd"/>
      <w:r w:rsidRPr="00E85EF8">
        <w:t xml:space="preserve"> </w:t>
      </w:r>
      <w:proofErr w:type="spellStart"/>
      <w:r w:rsidRPr="00E85EF8">
        <w:t>нэгэн</w:t>
      </w:r>
      <w:proofErr w:type="spellEnd"/>
      <w:r w:rsidRPr="00E85EF8">
        <w:t xml:space="preserve"> </w:t>
      </w:r>
      <w:proofErr w:type="spellStart"/>
      <w:r w:rsidRPr="00E85EF8">
        <w:t>нь</w:t>
      </w:r>
      <w:proofErr w:type="spellEnd"/>
      <w:r w:rsidRPr="00E85EF8">
        <w:t xml:space="preserve"> </w:t>
      </w:r>
      <w:proofErr w:type="spellStart"/>
      <w:r w:rsidRPr="00E85EF8">
        <w:t>элэгний</w:t>
      </w:r>
      <w:proofErr w:type="spellEnd"/>
      <w:r w:rsidRPr="00E85EF8">
        <w:t xml:space="preserve"> </w:t>
      </w:r>
      <w:proofErr w:type="spellStart"/>
      <w:r w:rsidRPr="00E85EF8">
        <w:t>хавдраар</w:t>
      </w:r>
      <w:proofErr w:type="spellEnd"/>
      <w:r w:rsidRPr="00E85EF8">
        <w:t xml:space="preserve"> </w:t>
      </w:r>
      <w:proofErr w:type="spellStart"/>
      <w:r w:rsidRPr="00E85EF8">
        <w:t>өвчилж</w:t>
      </w:r>
      <w:proofErr w:type="spellEnd"/>
      <w:r w:rsidRPr="00E85EF8">
        <w:t xml:space="preserve"> </w:t>
      </w:r>
      <w:proofErr w:type="spellStart"/>
      <w:r w:rsidRPr="00E85EF8">
        <w:t>байсан</w:t>
      </w:r>
      <w:proofErr w:type="spellEnd"/>
      <w:r w:rsidRPr="00E85EF8">
        <w:t xml:space="preserve"> </w:t>
      </w:r>
      <w:proofErr w:type="spellStart"/>
      <w:r w:rsidRPr="00E85EF8">
        <w:t>бол</w:t>
      </w:r>
      <w:proofErr w:type="spellEnd"/>
      <w:r w:rsidRPr="00E85EF8">
        <w:t xml:space="preserve"> </w:t>
      </w:r>
      <w:proofErr w:type="spellStart"/>
      <w:r w:rsidRPr="00E85EF8">
        <w:t>элэгний</w:t>
      </w:r>
      <w:proofErr w:type="spellEnd"/>
      <w:r w:rsidRPr="00E85EF8">
        <w:t xml:space="preserve"> </w:t>
      </w:r>
      <w:proofErr w:type="spellStart"/>
      <w:r w:rsidRPr="00E85EF8">
        <w:t>хавдрын</w:t>
      </w:r>
      <w:proofErr w:type="spellEnd"/>
      <w:r w:rsidRPr="00E85EF8">
        <w:t xml:space="preserve"> </w:t>
      </w:r>
      <w:proofErr w:type="spellStart"/>
      <w:r w:rsidRPr="00E85EF8">
        <w:t>илрүүлэг</w:t>
      </w:r>
      <w:proofErr w:type="spellEnd"/>
      <w:r w:rsidRPr="00E85EF8">
        <w:t xml:space="preserve"> </w:t>
      </w:r>
      <w:proofErr w:type="spellStart"/>
      <w:r w:rsidRPr="00E85EF8">
        <w:t>шинжилгээнд</w:t>
      </w:r>
      <w:proofErr w:type="spellEnd"/>
      <w:r w:rsidRPr="00E85EF8">
        <w:t xml:space="preserve"> </w:t>
      </w:r>
      <w:proofErr w:type="spellStart"/>
      <w:r w:rsidRPr="00E85EF8">
        <w:t>хамрагдах</w:t>
      </w:r>
      <w:proofErr w:type="spellEnd"/>
      <w:r w:rsidRPr="00E85EF8">
        <w:t xml:space="preserve"> </w:t>
      </w:r>
      <w:proofErr w:type="spellStart"/>
      <w:r w:rsidRPr="00E85EF8">
        <w:t>нь</w:t>
      </w:r>
      <w:proofErr w:type="spellEnd"/>
      <w:r w:rsidRPr="00E85EF8">
        <w:t xml:space="preserve"> </w:t>
      </w:r>
      <w:proofErr w:type="spellStart"/>
      <w:r w:rsidRPr="00E85EF8">
        <w:t>маш</w:t>
      </w:r>
      <w:proofErr w:type="spellEnd"/>
      <w:r w:rsidRPr="00E85EF8">
        <w:t xml:space="preserve"> </w:t>
      </w:r>
      <w:proofErr w:type="spellStart"/>
      <w:r w:rsidRPr="00E85EF8">
        <w:t>чухал</w:t>
      </w:r>
      <w:proofErr w:type="spellEnd"/>
      <w:r w:rsidRPr="00E85EF8">
        <w:t>)</w:t>
      </w:r>
      <w:ins w:id="104" w:author="Oyuntuya Bayanjargal" w:date="2020-07-21T13:50:00Z">
        <w:r w:rsidR="00C60236">
          <w:t>.</w:t>
        </w:r>
      </w:ins>
    </w:p>
    <w:p w14:paraId="0B4EA3A2" w14:textId="77777777" w:rsidR="00C90E92" w:rsidRPr="006D6B77" w:rsidRDefault="00C90E92" w:rsidP="00C90E92"/>
    <w:p w14:paraId="609C585B" w14:textId="77777777" w:rsidR="00CE2DFC" w:rsidRPr="006D6B77" w:rsidRDefault="00CE2DFC" w:rsidP="00CE2DFC"/>
    <w:p w14:paraId="68F68096" w14:textId="77777777" w:rsidR="00CE2DFC" w:rsidRPr="00690A9C" w:rsidRDefault="00CE2DFC" w:rsidP="00CE2DFC">
      <w:pPr>
        <w:pStyle w:val="ListParagraph"/>
        <w:ind w:left="0"/>
        <w:rPr>
          <w:b/>
          <w:bCs/>
        </w:rPr>
      </w:pPr>
      <w:r w:rsidRPr="00690A9C">
        <w:rPr>
          <w:b/>
          <w:bCs/>
        </w:rPr>
        <w:t xml:space="preserve">• Avoid drinking alcohol and moldy food. </w:t>
      </w:r>
      <w:r w:rsidRPr="00CE2DFC">
        <w:rPr>
          <w:b/>
          <w:bCs/>
          <w:color w:val="FF0000"/>
        </w:rPr>
        <w:t xml:space="preserve">Advise the patient to receive the hepatitis A vaccine if unprotected and the patient’s family and partner </w:t>
      </w:r>
      <w:r w:rsidRPr="00EB11BC">
        <w:rPr>
          <w:b/>
          <w:bCs/>
          <w:color w:val="FF0000"/>
        </w:rPr>
        <w:t xml:space="preserve">to get tested </w:t>
      </w:r>
      <w:r w:rsidRPr="00690A9C">
        <w:rPr>
          <w:b/>
          <w:bCs/>
        </w:rPr>
        <w:t>for hepatitis B and get vaccinated if they are not protected.</w:t>
      </w:r>
    </w:p>
    <w:p w14:paraId="50BE40A4" w14:textId="7FE72951" w:rsidR="00B93CCD" w:rsidRPr="00EF0C56" w:rsidRDefault="00B93CCD" w:rsidP="00B93CCD">
      <w:pPr>
        <w:rPr>
          <w:b/>
          <w:bCs/>
        </w:rPr>
      </w:pPr>
      <w:r w:rsidRPr="00B40FD4">
        <w:rPr>
          <w:rFonts w:hint="eastAsia"/>
          <w:b/>
          <w:bCs/>
        </w:rPr>
        <w:t>•</w:t>
      </w:r>
      <w:r w:rsidRPr="00B40FD4">
        <w:rPr>
          <w:b/>
          <w:bCs/>
        </w:rPr>
        <w:t xml:space="preserve"> Архи согтууруулах ундаа болон хөгцөрч муудсан хоол хүнснээс татгалзах. Хэрэв дархлаа тогтоогүй бол</w:t>
      </w:r>
      <w:del w:id="105" w:author="Oyuntuya Bayanjargal" w:date="2020-07-21T11:12:00Z">
        <w:r w:rsidRPr="00B40FD4" w:rsidDel="00764407">
          <w:rPr>
            <w:b/>
            <w:bCs/>
          </w:rPr>
          <w:delText xml:space="preserve"> вирүст</w:delText>
        </w:r>
      </w:del>
      <w:r w:rsidRPr="00B40FD4">
        <w:rPr>
          <w:b/>
          <w:bCs/>
        </w:rPr>
        <w:t xml:space="preserve"> </w:t>
      </w:r>
      <w:ins w:id="106" w:author="Oyuntuya Bayanjargal" w:date="2020-07-21T11:12:00Z">
        <w:r w:rsidR="00764407">
          <w:rPr>
            <w:b/>
            <w:bCs/>
            <w:lang w:val="en-US"/>
          </w:rPr>
          <w:t>г</w:t>
        </w:r>
      </w:ins>
      <w:del w:id="107" w:author="Oyuntuya Bayanjargal" w:date="2020-07-21T10:20:00Z">
        <w:r w:rsidRPr="00B40FD4" w:rsidDel="005450F0">
          <w:rPr>
            <w:b/>
            <w:bCs/>
          </w:rPr>
          <w:delText>г</w:delText>
        </w:r>
      </w:del>
      <w:r w:rsidRPr="00B40FD4">
        <w:rPr>
          <w:b/>
          <w:bCs/>
        </w:rPr>
        <w:t>епатит</w:t>
      </w:r>
      <w:ins w:id="108" w:author="Oyuntuya Bayanjargal" w:date="2020-07-21T11:12:00Z">
        <w:r w:rsidR="00764407">
          <w:rPr>
            <w:b/>
            <w:bCs/>
          </w:rPr>
          <w:t>ын</w:t>
        </w:r>
      </w:ins>
      <w:r w:rsidRPr="00B40FD4">
        <w:rPr>
          <w:b/>
          <w:bCs/>
        </w:rPr>
        <w:t xml:space="preserve"> А</w:t>
      </w:r>
      <w:ins w:id="109" w:author="Oyuntuya Bayanjargal" w:date="2020-07-21T11:12:00Z">
        <w:r w:rsidR="00764407">
          <w:rPr>
            <w:b/>
            <w:bCs/>
          </w:rPr>
          <w:t xml:space="preserve"> вирус</w:t>
        </w:r>
      </w:ins>
      <w:del w:id="110" w:author="Oyuntuya Bayanjargal" w:date="2020-07-21T11:12:00Z">
        <w:r w:rsidRPr="00B40FD4" w:rsidDel="00764407">
          <w:rPr>
            <w:b/>
            <w:bCs/>
          </w:rPr>
          <w:delText>-</w:delText>
        </w:r>
      </w:del>
      <w:r w:rsidRPr="00B40FD4">
        <w:rPr>
          <w:b/>
          <w:bCs/>
        </w:rPr>
        <w:t xml:space="preserve">ийн вакцин хийлгэх. Гэр бүлийн гишүүд болон бэлгийн хамтрагчийг </w:t>
      </w:r>
      <w:del w:id="111" w:author="Oyuntuya Bayanjargal" w:date="2020-07-21T11:17:00Z">
        <w:r w:rsidRPr="00B40FD4" w:rsidDel="00D74701">
          <w:rPr>
            <w:b/>
            <w:bCs/>
          </w:rPr>
          <w:delText xml:space="preserve">вирүст </w:delText>
        </w:r>
      </w:del>
      <w:ins w:id="112" w:author="Oyuntuya Bayanjargal" w:date="2020-07-21T11:16:00Z">
        <w:r w:rsidR="00D74701">
          <w:rPr>
            <w:b/>
            <w:bCs/>
          </w:rPr>
          <w:t>г</w:t>
        </w:r>
      </w:ins>
      <w:del w:id="113" w:author="Oyuntuya Bayanjargal" w:date="2020-07-21T10:20:00Z">
        <w:r w:rsidRPr="00B40FD4" w:rsidDel="005450F0">
          <w:rPr>
            <w:b/>
            <w:bCs/>
          </w:rPr>
          <w:delText>г</w:delText>
        </w:r>
      </w:del>
      <w:r w:rsidRPr="00B40FD4">
        <w:rPr>
          <w:b/>
          <w:bCs/>
        </w:rPr>
        <w:t>епатитын</w:t>
      </w:r>
      <w:ins w:id="114" w:author="Oyuntuya Bayanjargal" w:date="2020-07-21T11:16:00Z">
        <w:r w:rsidR="00D74701">
          <w:rPr>
            <w:b/>
            <w:bCs/>
          </w:rPr>
          <w:t xml:space="preserve"> в</w:t>
        </w:r>
      </w:ins>
      <w:ins w:id="115" w:author="Oyuntuya Bayanjargal" w:date="2020-07-21T11:17:00Z">
        <w:r w:rsidR="00D74701">
          <w:rPr>
            <w:b/>
            <w:bCs/>
          </w:rPr>
          <w:t>ирусийн</w:t>
        </w:r>
      </w:ins>
      <w:r w:rsidRPr="00B40FD4">
        <w:rPr>
          <w:b/>
          <w:bCs/>
        </w:rPr>
        <w:t xml:space="preserve"> шинжилгээнд хамруулах, хэрвээ дархлаа тогтоогүй бол </w:t>
      </w:r>
      <w:ins w:id="116" w:author="Oyuntuya Bayanjargal" w:date="2020-07-21T11:17:00Z">
        <w:r w:rsidR="00026E43">
          <w:rPr>
            <w:b/>
            <w:bCs/>
          </w:rPr>
          <w:t>г</w:t>
        </w:r>
      </w:ins>
      <w:del w:id="117" w:author="Oyuntuya Bayanjargal" w:date="2020-07-21T10:20:00Z">
        <w:r w:rsidRPr="00B40FD4" w:rsidDel="00B058A7">
          <w:rPr>
            <w:b/>
            <w:bCs/>
          </w:rPr>
          <w:delText>г</w:delText>
        </w:r>
      </w:del>
      <w:r w:rsidRPr="00B40FD4">
        <w:rPr>
          <w:b/>
          <w:bCs/>
        </w:rPr>
        <w:t>епат</w:t>
      </w:r>
      <w:r w:rsidRPr="00B40FD4">
        <w:rPr>
          <w:rFonts w:hint="eastAsia"/>
          <w:b/>
          <w:bCs/>
        </w:rPr>
        <w:t>итын</w:t>
      </w:r>
      <w:r w:rsidRPr="00B40FD4">
        <w:rPr>
          <w:b/>
          <w:bCs/>
        </w:rPr>
        <w:t xml:space="preserve"> В вир</w:t>
      </w:r>
      <w:ins w:id="118" w:author="Oyuntuya Bayanjargal" w:date="2020-07-21T13:51:00Z">
        <w:r w:rsidR="005155AA">
          <w:rPr>
            <w:b/>
            <w:bCs/>
            <w:lang w:val="en-US"/>
          </w:rPr>
          <w:t>у</w:t>
        </w:r>
      </w:ins>
      <w:del w:id="119" w:author="Oyuntuya Bayanjargal" w:date="2020-07-21T10:21:00Z">
        <w:r w:rsidRPr="00B40FD4" w:rsidDel="00D1504E">
          <w:rPr>
            <w:b/>
            <w:bCs/>
          </w:rPr>
          <w:delText>у</w:delText>
        </w:r>
      </w:del>
      <w:r w:rsidRPr="00B40FD4">
        <w:rPr>
          <w:b/>
          <w:bCs/>
        </w:rPr>
        <w:t>с</w:t>
      </w:r>
      <w:ins w:id="120" w:author="Oyuntuya Bayanjargal" w:date="2020-07-21T10:21:00Z">
        <w:r w:rsidR="00B058A7">
          <w:rPr>
            <w:b/>
            <w:bCs/>
          </w:rPr>
          <w:t>ий</w:t>
        </w:r>
      </w:ins>
      <w:del w:id="121" w:author="Oyuntuya Bayanjargal" w:date="2020-07-21T10:21:00Z">
        <w:r w:rsidRPr="00B40FD4" w:rsidDel="00B058A7">
          <w:rPr>
            <w:b/>
            <w:bCs/>
          </w:rPr>
          <w:delText>ы</w:delText>
        </w:r>
      </w:del>
      <w:r w:rsidRPr="00B40FD4">
        <w:rPr>
          <w:b/>
          <w:bCs/>
        </w:rPr>
        <w:t>н вакцин хийлгэх.</w:t>
      </w:r>
    </w:p>
    <w:p w14:paraId="16AE5E5F" w14:textId="2321574B" w:rsidR="00CE2DFC" w:rsidRDefault="00CE2DFC" w:rsidP="00CE2DFC"/>
    <w:p w14:paraId="511E9F47" w14:textId="1ED14821" w:rsidR="00CE2DFC" w:rsidRDefault="00CE2DFC" w:rsidP="00CE2DFC"/>
    <w:p w14:paraId="5DC8CB97" w14:textId="7B374322" w:rsidR="00CE2DFC" w:rsidRDefault="00CE2DFC" w:rsidP="00CE2DFC"/>
    <w:p w14:paraId="1217630B" w14:textId="263F61DB" w:rsidR="00CE2DFC" w:rsidRDefault="00CE2DFC" w:rsidP="00CE2DFC"/>
    <w:p w14:paraId="6899E5A0" w14:textId="730B0782" w:rsidR="00CE2DFC" w:rsidRDefault="00CE2DFC" w:rsidP="00CE2DFC"/>
    <w:p w14:paraId="092C0502" w14:textId="78C8DE16" w:rsidR="00CE2DFC" w:rsidRDefault="00CE2DFC" w:rsidP="00CE2DFC"/>
    <w:p w14:paraId="4CFCF351" w14:textId="1F0F580C" w:rsidR="00CE2DFC" w:rsidRDefault="00CE2DFC" w:rsidP="00CE2DFC"/>
    <w:p w14:paraId="1BD8775A" w14:textId="77777777" w:rsidR="00CE2DFC" w:rsidRDefault="00CE2DFC" w:rsidP="00CE2DFC">
      <w:pPr>
        <w:rPr>
          <w:b/>
          <w:bCs/>
        </w:rPr>
      </w:pPr>
      <w:r w:rsidRPr="0075396D">
        <w:rPr>
          <w:b/>
          <w:bCs/>
        </w:rPr>
        <w:t>WHO No Treatment Recommendation page</w:t>
      </w:r>
    </w:p>
    <w:p w14:paraId="5A676B52" w14:textId="3E1D3BE9" w:rsidR="00CE2DFC" w:rsidRDefault="00CE2DFC" w:rsidP="00CE2DFC">
      <w:pPr>
        <w:rPr>
          <w:b/>
          <w:bCs/>
        </w:rPr>
      </w:pPr>
      <w:r>
        <w:rPr>
          <w:b/>
          <w:bCs/>
        </w:rPr>
        <w:t>Recommendation: No Treatment</w:t>
      </w:r>
    </w:p>
    <w:p w14:paraId="6E7ECB76" w14:textId="77777777" w:rsidR="008F5A3B" w:rsidRPr="009910F8" w:rsidRDefault="008F5A3B" w:rsidP="008F5A3B">
      <w:pPr>
        <w:rPr>
          <w:b/>
          <w:bCs/>
        </w:rPr>
      </w:pPr>
      <w:r w:rsidRPr="009910F8">
        <w:rPr>
          <w:b/>
          <w:bCs/>
        </w:rPr>
        <w:t>Зөвлөмж: эмчилгээ эхлэхгүй</w:t>
      </w:r>
    </w:p>
    <w:p w14:paraId="02902241" w14:textId="77777777" w:rsidR="008F5A3B" w:rsidRDefault="008F5A3B" w:rsidP="00CE2DFC">
      <w:pPr>
        <w:rPr>
          <w:b/>
          <w:bCs/>
        </w:rPr>
      </w:pPr>
    </w:p>
    <w:p w14:paraId="4C8D0866" w14:textId="77777777" w:rsidR="00CE2DFC" w:rsidRPr="0075396D" w:rsidRDefault="00CE2DFC" w:rsidP="00CE2DFC">
      <w:pPr>
        <w:rPr>
          <w:b/>
          <w:bCs/>
        </w:rPr>
      </w:pPr>
      <w:r w:rsidRPr="0075396D">
        <w:rPr>
          <w:b/>
          <w:bCs/>
        </w:rPr>
        <w:t>The result shows antiviral treatment is not indicated at this time</w:t>
      </w:r>
      <w:r>
        <w:rPr>
          <w:b/>
          <w:bCs/>
        </w:rPr>
        <w:t>.</w:t>
      </w:r>
    </w:p>
    <w:p w14:paraId="0F738C30" w14:textId="42BC8DC8" w:rsidR="00364F82" w:rsidRPr="0080391B" w:rsidRDefault="00364F82" w:rsidP="00364F82">
      <w:pPr>
        <w:rPr>
          <w:b/>
          <w:bCs/>
          <w:lang w:val="en-US"/>
          <w:rPrChange w:id="122" w:author="Oyuntuya Bayanjargal" w:date="2020-07-21T10:21:00Z">
            <w:rPr>
              <w:b/>
              <w:bCs/>
            </w:rPr>
          </w:rPrChange>
        </w:rPr>
      </w:pPr>
      <w:r w:rsidRPr="009910F8">
        <w:rPr>
          <w:b/>
          <w:bCs/>
        </w:rPr>
        <w:t>Үр дүн нь энэ удаад вир</w:t>
      </w:r>
      <w:ins w:id="123" w:author="Oyuntuya Bayanjargal" w:date="2020-07-21T11:17:00Z">
        <w:r w:rsidR="00382777">
          <w:rPr>
            <w:b/>
            <w:bCs/>
          </w:rPr>
          <w:t>у</w:t>
        </w:r>
      </w:ins>
      <w:del w:id="124" w:author="Oyuntuya Bayanjargal" w:date="2020-07-21T11:17:00Z">
        <w:r w:rsidRPr="009910F8" w:rsidDel="00382777">
          <w:rPr>
            <w:b/>
            <w:bCs/>
          </w:rPr>
          <w:delText>ү</w:delText>
        </w:r>
      </w:del>
      <w:r w:rsidRPr="009910F8">
        <w:rPr>
          <w:b/>
          <w:bCs/>
        </w:rPr>
        <w:t>сийн эсрэг эмчилгээ хийх хэрэггүй гэдгийг харуулж байна</w:t>
      </w:r>
      <w:ins w:id="125" w:author="Oyuntuya Bayanjargal" w:date="2020-07-21T10:21:00Z">
        <w:r w:rsidR="0080391B">
          <w:rPr>
            <w:b/>
            <w:bCs/>
            <w:lang w:val="en-US"/>
          </w:rPr>
          <w:t>.</w:t>
        </w:r>
      </w:ins>
    </w:p>
    <w:p w14:paraId="59880233" w14:textId="77777777" w:rsidR="00CE2DFC" w:rsidRDefault="00CE2DFC" w:rsidP="00CE2DFC">
      <w:pPr>
        <w:rPr>
          <w:b/>
          <w:bCs/>
        </w:rPr>
      </w:pPr>
    </w:p>
    <w:p w14:paraId="51C953DD" w14:textId="0945E9E9" w:rsidR="00CE2DFC" w:rsidRPr="00146575" w:rsidRDefault="00CE2DFC" w:rsidP="00CE2DFC">
      <w:pPr>
        <w:rPr>
          <w:b/>
          <w:bCs/>
        </w:rPr>
      </w:pPr>
      <w:r w:rsidRPr="00146575">
        <w:rPr>
          <w:b/>
          <w:bCs/>
        </w:rPr>
        <w:t xml:space="preserve">Even though treatment is not indicated for now, </w:t>
      </w:r>
      <w:r w:rsidRPr="00345C74">
        <w:rPr>
          <w:b/>
          <w:bCs/>
          <w:color w:val="FF0000"/>
        </w:rPr>
        <w:t xml:space="preserve">the chronically infected person still has </w:t>
      </w:r>
      <w:r w:rsidRPr="00146575">
        <w:rPr>
          <w:b/>
          <w:bCs/>
        </w:rPr>
        <w:t>a risk of developing liver cancer and active hepatitis that would require treatment in the future. It is important to follow long-term monitoring recommendations.</w:t>
      </w:r>
    </w:p>
    <w:p w14:paraId="48A407EE" w14:textId="48BE010C" w:rsidR="007B2517" w:rsidRPr="0080391B" w:rsidRDefault="007B2517" w:rsidP="007B2517">
      <w:pPr>
        <w:rPr>
          <w:b/>
          <w:bCs/>
          <w:lang w:val="en-US"/>
          <w:rPrChange w:id="126" w:author="Oyuntuya Bayanjargal" w:date="2020-07-21T10:22:00Z">
            <w:rPr>
              <w:b/>
              <w:bCs/>
            </w:rPr>
          </w:rPrChange>
        </w:rPr>
      </w:pPr>
      <w:r w:rsidRPr="009910F8">
        <w:rPr>
          <w:b/>
          <w:bCs/>
        </w:rPr>
        <w:lastRenderedPageBreak/>
        <w:t xml:space="preserve">• Одоогийн байдлаар эмчилгээ заагдаагүй ч архаг </w:t>
      </w:r>
      <w:ins w:id="127" w:author="Oyuntuya Bayanjargal" w:date="2020-07-21T11:17:00Z">
        <w:r w:rsidR="00382777">
          <w:rPr>
            <w:b/>
            <w:bCs/>
            <w:lang w:val="en-US"/>
          </w:rPr>
          <w:t>г</w:t>
        </w:r>
      </w:ins>
      <w:del w:id="128" w:author="Oyuntuya Bayanjargal" w:date="2020-07-21T10:22:00Z">
        <w:r w:rsidRPr="009910F8" w:rsidDel="0080391B">
          <w:rPr>
            <w:b/>
            <w:bCs/>
          </w:rPr>
          <w:delText>г</w:delText>
        </w:r>
      </w:del>
      <w:r w:rsidRPr="009910F8">
        <w:rPr>
          <w:b/>
          <w:bCs/>
        </w:rPr>
        <w:t xml:space="preserve">епатитын халдвартай хүн хорт хавдар тусах эрсдэлтэй тул идэвхтэй </w:t>
      </w:r>
      <w:ins w:id="129" w:author="Oyuntuya Bayanjargal" w:date="2020-07-21T11:17:00Z">
        <w:r w:rsidR="00382777">
          <w:rPr>
            <w:b/>
            <w:bCs/>
          </w:rPr>
          <w:t>г</w:t>
        </w:r>
      </w:ins>
      <w:del w:id="130" w:author="Oyuntuya Bayanjargal" w:date="2020-07-21T10:22:00Z">
        <w:r w:rsidRPr="009910F8" w:rsidDel="0080391B">
          <w:rPr>
            <w:b/>
            <w:bCs/>
          </w:rPr>
          <w:delText>г</w:delText>
        </w:r>
      </w:del>
      <w:r w:rsidRPr="009910F8">
        <w:rPr>
          <w:b/>
          <w:bCs/>
        </w:rPr>
        <w:t>епатитын халдвартай хүн цаашид эмчилгээ хийлгэх шаардлагатай. Тиймээс урт хугацааны хяналтын зөвлөмжийг дагаж мөрдөх нь чухал</w:t>
      </w:r>
      <w:ins w:id="131" w:author="Oyuntuya Bayanjargal" w:date="2020-07-21T10:22:00Z">
        <w:r w:rsidR="0080391B">
          <w:rPr>
            <w:b/>
            <w:bCs/>
            <w:lang w:val="en-US"/>
          </w:rPr>
          <w:t>.</w:t>
        </w:r>
      </w:ins>
    </w:p>
    <w:p w14:paraId="33A3305C" w14:textId="77777777" w:rsidR="00CE2DFC" w:rsidRPr="00B17F47" w:rsidRDefault="00CE2DFC" w:rsidP="00CE2DFC"/>
    <w:p w14:paraId="1683028E" w14:textId="61EC9F2D" w:rsidR="00CE2DFC" w:rsidRDefault="00CE2DFC" w:rsidP="00CE2DFC">
      <w:pPr>
        <w:rPr>
          <w:b/>
          <w:bCs/>
        </w:rPr>
      </w:pPr>
      <w:r w:rsidRPr="00B17F47">
        <w:t>•</w:t>
      </w:r>
      <w:r w:rsidRPr="00146575">
        <w:rPr>
          <w:b/>
          <w:bCs/>
        </w:rPr>
        <w:t>Long-term Monitoring recommendations</w:t>
      </w:r>
    </w:p>
    <w:p w14:paraId="12D944FA" w14:textId="275FE19A" w:rsidR="00C779C6" w:rsidRPr="009910F8" w:rsidRDefault="00C779C6" w:rsidP="00C779C6">
      <w:pPr>
        <w:rPr>
          <w:b/>
          <w:bCs/>
        </w:rPr>
      </w:pPr>
      <w:r w:rsidRPr="009910F8">
        <w:rPr>
          <w:b/>
          <w:bCs/>
        </w:rPr>
        <w:t xml:space="preserve">• </w:t>
      </w:r>
      <w:del w:id="132" w:author="Oyuntuya Bayanjargal" w:date="2020-07-21T10:23:00Z">
        <w:r w:rsidRPr="009910F8" w:rsidDel="00474761">
          <w:rPr>
            <w:b/>
            <w:bCs/>
          </w:rPr>
          <w:delText xml:space="preserve">Урт хугацааны </w:delText>
        </w:r>
      </w:del>
      <w:ins w:id="133" w:author="Oyuntuya Bayanjargal" w:date="2020-07-21T13:52:00Z">
        <w:r w:rsidR="00495984">
          <w:rPr>
            <w:b/>
            <w:bCs/>
            <w:lang w:val="en-US"/>
          </w:rPr>
          <w:t>У</w:t>
        </w:r>
      </w:ins>
      <w:del w:id="134" w:author="Oyuntuya Bayanjargal" w:date="2020-07-21T10:23:00Z">
        <w:r w:rsidRPr="009910F8" w:rsidDel="00474761">
          <w:rPr>
            <w:b/>
            <w:bCs/>
          </w:rPr>
          <w:delText>х</w:delText>
        </w:r>
      </w:del>
      <w:del w:id="135" w:author="Oyuntuya Bayanjargal" w:date="2020-07-21T13:52:00Z">
        <w:r w:rsidRPr="009910F8" w:rsidDel="00495984">
          <w:rPr>
            <w:b/>
            <w:bCs/>
          </w:rPr>
          <w:delText xml:space="preserve">яналтын </w:delText>
        </w:r>
      </w:del>
      <w:ins w:id="136" w:author="Oyuntuya Bayanjargal" w:date="2020-07-21T10:23:00Z">
        <w:r w:rsidR="00474761" w:rsidRPr="009910F8">
          <w:rPr>
            <w:b/>
            <w:bCs/>
          </w:rPr>
          <w:t>рт хугацааны</w:t>
        </w:r>
      </w:ins>
      <w:ins w:id="137" w:author="Oyuntuya Bayanjargal" w:date="2020-07-21T13:52:00Z">
        <w:r w:rsidR="00495984">
          <w:rPr>
            <w:b/>
            <w:bCs/>
          </w:rPr>
          <w:t xml:space="preserve"> хяналтын</w:t>
        </w:r>
      </w:ins>
      <w:ins w:id="138" w:author="Oyuntuya Bayanjargal" w:date="2020-07-21T10:23:00Z">
        <w:r w:rsidR="00474761" w:rsidRPr="009910F8">
          <w:rPr>
            <w:b/>
            <w:bCs/>
          </w:rPr>
          <w:t xml:space="preserve"> </w:t>
        </w:r>
      </w:ins>
      <w:r w:rsidRPr="009910F8">
        <w:rPr>
          <w:b/>
          <w:bCs/>
        </w:rPr>
        <w:t>зөвлөмжүүд</w:t>
      </w:r>
    </w:p>
    <w:p w14:paraId="4DA37556" w14:textId="77777777" w:rsidR="00C779C6" w:rsidRPr="00146575" w:rsidRDefault="00C779C6" w:rsidP="00CE2DFC">
      <w:pPr>
        <w:rPr>
          <w:b/>
          <w:bCs/>
        </w:rPr>
      </w:pPr>
    </w:p>
    <w:p w14:paraId="3B05BFDA" w14:textId="77777777" w:rsidR="00CE2DFC" w:rsidRPr="00B17F47" w:rsidRDefault="00CE2DFC" w:rsidP="00CE2DFC">
      <w:pPr>
        <w:pStyle w:val="ListParagraph"/>
        <w:numPr>
          <w:ilvl w:val="0"/>
          <w:numId w:val="2"/>
        </w:numPr>
      </w:pPr>
      <w:r w:rsidRPr="00B17F47">
        <w:t>Blood test for ALT level to monitor for active hepatitis every 6-12 months. When ALT becomes elevated, repeat HBV DNA level to check for increased viral activity.</w:t>
      </w:r>
    </w:p>
    <w:p w14:paraId="669DE5DC" w14:textId="3DD93682" w:rsidR="00CE2DFC" w:rsidRDefault="00CE2DFC" w:rsidP="00CE2DFC"/>
    <w:p w14:paraId="76BC1D07" w14:textId="4B78E3C0" w:rsidR="00A71297" w:rsidRDefault="00A71297" w:rsidP="00A71297">
      <w:pPr>
        <w:pStyle w:val="ListParagraph"/>
        <w:numPr>
          <w:ilvl w:val="0"/>
          <w:numId w:val="5"/>
        </w:numPr>
      </w:pPr>
      <w:r w:rsidRPr="009910F8">
        <w:t xml:space="preserve">6-12 </w:t>
      </w:r>
      <w:proofErr w:type="spellStart"/>
      <w:r w:rsidRPr="009910F8">
        <w:t>сар</w:t>
      </w:r>
      <w:proofErr w:type="spellEnd"/>
      <w:r w:rsidRPr="009910F8">
        <w:t xml:space="preserve"> </w:t>
      </w:r>
      <w:proofErr w:type="spellStart"/>
      <w:r w:rsidRPr="009910F8">
        <w:t>тутам</w:t>
      </w:r>
      <w:proofErr w:type="spellEnd"/>
      <w:r w:rsidRPr="009910F8">
        <w:t xml:space="preserve"> </w:t>
      </w:r>
      <w:proofErr w:type="spellStart"/>
      <w:r w:rsidRPr="009910F8">
        <w:t>идэвхтэй</w:t>
      </w:r>
      <w:proofErr w:type="spellEnd"/>
      <w:r w:rsidRPr="009910F8">
        <w:t xml:space="preserve"> </w:t>
      </w:r>
      <w:proofErr w:type="spellStart"/>
      <w:ins w:id="139" w:author="Oyuntuya Bayanjargal" w:date="2020-07-21T11:17:00Z">
        <w:r w:rsidR="00382777">
          <w:t>г</w:t>
        </w:r>
      </w:ins>
      <w:del w:id="140" w:author="Oyuntuya Bayanjargal" w:date="2020-07-21T11:17:00Z">
        <w:r w:rsidRPr="009910F8" w:rsidDel="00382777">
          <w:delText>х</w:delText>
        </w:r>
      </w:del>
      <w:r w:rsidRPr="009910F8">
        <w:t>епатит</w:t>
      </w:r>
      <w:ins w:id="141" w:author="Oyuntuya Bayanjargal" w:date="2020-07-21T11:18:00Z">
        <w:r w:rsidR="00382777">
          <w:t>ы</w:t>
        </w:r>
      </w:ins>
      <w:del w:id="142" w:author="Oyuntuya Bayanjargal" w:date="2020-07-21T11:18:00Z">
        <w:r w:rsidRPr="009910F8" w:rsidDel="00382777">
          <w:delText>ий</w:delText>
        </w:r>
      </w:del>
      <w:r w:rsidRPr="009910F8">
        <w:t>н</w:t>
      </w:r>
      <w:proofErr w:type="spellEnd"/>
      <w:r w:rsidRPr="009910F8">
        <w:t xml:space="preserve"> АЛАТ-</w:t>
      </w:r>
      <w:del w:id="143" w:author="Oyuntuya Bayanjargal" w:date="2020-07-21T14:05:00Z">
        <w:r w:rsidRPr="009910F8" w:rsidDel="0085288F">
          <w:delText>ий</w:delText>
        </w:r>
      </w:del>
      <w:r w:rsidRPr="009910F8">
        <w:t xml:space="preserve">н </w:t>
      </w:r>
      <w:proofErr w:type="spellStart"/>
      <w:r w:rsidRPr="009910F8">
        <w:t>төвшинг</w:t>
      </w:r>
      <w:proofErr w:type="spellEnd"/>
      <w:r w:rsidRPr="009910F8">
        <w:t xml:space="preserve"> </w:t>
      </w:r>
      <w:proofErr w:type="spellStart"/>
      <w:r w:rsidRPr="009910F8">
        <w:t>хянах</w:t>
      </w:r>
      <w:proofErr w:type="spellEnd"/>
      <w:r w:rsidRPr="009910F8">
        <w:t xml:space="preserve"> </w:t>
      </w:r>
      <w:proofErr w:type="spellStart"/>
      <w:r w:rsidRPr="009910F8">
        <w:t>цусны</w:t>
      </w:r>
      <w:proofErr w:type="spellEnd"/>
      <w:r w:rsidRPr="009910F8">
        <w:t xml:space="preserve"> </w:t>
      </w:r>
      <w:proofErr w:type="spellStart"/>
      <w:r w:rsidRPr="009910F8">
        <w:t>шинжилгээ</w:t>
      </w:r>
      <w:proofErr w:type="spellEnd"/>
      <w:r w:rsidRPr="009910F8">
        <w:t>. АЛАТ-</w:t>
      </w:r>
      <w:del w:id="144" w:author="Oyuntuya Bayanjargal" w:date="2020-07-21T14:05:00Z">
        <w:r w:rsidRPr="009910F8" w:rsidDel="0085288F">
          <w:delText>ий</w:delText>
        </w:r>
      </w:del>
      <w:r w:rsidRPr="009910F8">
        <w:t xml:space="preserve">н </w:t>
      </w:r>
      <w:proofErr w:type="spellStart"/>
      <w:r w:rsidRPr="009910F8">
        <w:t>хэмжээ</w:t>
      </w:r>
      <w:proofErr w:type="spellEnd"/>
      <w:r w:rsidRPr="009910F8">
        <w:t xml:space="preserve"> </w:t>
      </w:r>
      <w:proofErr w:type="spellStart"/>
      <w:r w:rsidRPr="009910F8">
        <w:t>дээшлэхэд</w:t>
      </w:r>
      <w:proofErr w:type="spellEnd"/>
      <w:r w:rsidRPr="009910F8">
        <w:t xml:space="preserve"> </w:t>
      </w:r>
      <w:proofErr w:type="spellStart"/>
      <w:r w:rsidRPr="009910F8">
        <w:t>вир</w:t>
      </w:r>
      <w:ins w:id="145" w:author="Oyuntuya Bayanjargal" w:date="2020-07-21T11:18:00Z">
        <w:r w:rsidR="00382777">
          <w:t>у</w:t>
        </w:r>
      </w:ins>
      <w:del w:id="146" w:author="Oyuntuya Bayanjargal" w:date="2020-07-21T11:18:00Z">
        <w:r w:rsidRPr="009910F8" w:rsidDel="00382777">
          <w:delText>ү</w:delText>
        </w:r>
      </w:del>
      <w:r w:rsidRPr="009910F8">
        <w:t>сийн</w:t>
      </w:r>
      <w:proofErr w:type="spellEnd"/>
      <w:r w:rsidRPr="009910F8">
        <w:t xml:space="preserve"> </w:t>
      </w:r>
      <w:proofErr w:type="spellStart"/>
      <w:r w:rsidRPr="009910F8">
        <w:t>идэвхжил</w:t>
      </w:r>
      <w:proofErr w:type="spellEnd"/>
      <w:r w:rsidRPr="009910F8">
        <w:t xml:space="preserve"> </w:t>
      </w:r>
      <w:proofErr w:type="spellStart"/>
      <w:r w:rsidRPr="009910F8">
        <w:t>нэмэгдсэн</w:t>
      </w:r>
      <w:proofErr w:type="spellEnd"/>
      <w:r w:rsidRPr="009910F8">
        <w:t xml:space="preserve"> </w:t>
      </w:r>
      <w:proofErr w:type="spellStart"/>
      <w:r w:rsidRPr="009910F8">
        <w:t>эсэхийг</w:t>
      </w:r>
      <w:proofErr w:type="spellEnd"/>
      <w:r w:rsidRPr="009910F8">
        <w:t xml:space="preserve"> </w:t>
      </w:r>
      <w:proofErr w:type="spellStart"/>
      <w:r w:rsidRPr="009910F8">
        <w:t>шалгахын</w:t>
      </w:r>
      <w:proofErr w:type="spellEnd"/>
      <w:r w:rsidRPr="009910F8">
        <w:t xml:space="preserve"> </w:t>
      </w:r>
      <w:proofErr w:type="spellStart"/>
      <w:r w:rsidRPr="009910F8">
        <w:t>тулд</w:t>
      </w:r>
      <w:proofErr w:type="spellEnd"/>
      <w:r w:rsidRPr="009910F8">
        <w:t xml:space="preserve"> </w:t>
      </w:r>
      <w:ins w:id="147" w:author="Oyuntuya Bayanjargal" w:date="2020-07-21T11:18:00Z">
        <w:r w:rsidR="00382777">
          <w:t>Г</w:t>
        </w:r>
      </w:ins>
      <w:del w:id="148" w:author="Oyuntuya Bayanjargal" w:date="2020-07-21T11:18:00Z">
        <w:r w:rsidRPr="009910F8" w:rsidDel="00382777">
          <w:delText>Х</w:delText>
        </w:r>
      </w:del>
      <w:r w:rsidRPr="009910F8">
        <w:t>ВВ ДНХ-</w:t>
      </w:r>
      <w:proofErr w:type="spellStart"/>
      <w:r w:rsidRPr="009910F8">
        <w:t>ийн</w:t>
      </w:r>
      <w:proofErr w:type="spellEnd"/>
      <w:r w:rsidRPr="009910F8">
        <w:t xml:space="preserve"> </w:t>
      </w:r>
      <w:proofErr w:type="spellStart"/>
      <w:r w:rsidRPr="009910F8">
        <w:t>төвшин</w:t>
      </w:r>
      <w:proofErr w:type="spellEnd"/>
      <w:r w:rsidRPr="009910F8">
        <w:t xml:space="preserve"> </w:t>
      </w:r>
      <w:proofErr w:type="spellStart"/>
      <w:r w:rsidRPr="009910F8">
        <w:t>тогтоох</w:t>
      </w:r>
      <w:proofErr w:type="spellEnd"/>
      <w:r w:rsidRPr="009910F8">
        <w:t xml:space="preserve"> </w:t>
      </w:r>
      <w:proofErr w:type="spellStart"/>
      <w:r w:rsidRPr="009910F8">
        <w:t>шинжилгээг</w:t>
      </w:r>
      <w:proofErr w:type="spellEnd"/>
      <w:r w:rsidRPr="009910F8">
        <w:t xml:space="preserve"> </w:t>
      </w:r>
      <w:proofErr w:type="spellStart"/>
      <w:r w:rsidRPr="009910F8">
        <w:t>давтан</w:t>
      </w:r>
      <w:proofErr w:type="spellEnd"/>
      <w:r w:rsidRPr="009910F8">
        <w:t xml:space="preserve"> </w:t>
      </w:r>
      <w:proofErr w:type="spellStart"/>
      <w:r w:rsidRPr="009910F8">
        <w:t>хийх</w:t>
      </w:r>
      <w:proofErr w:type="spellEnd"/>
      <w:r w:rsidRPr="009910F8">
        <w:t>.</w:t>
      </w:r>
    </w:p>
    <w:p w14:paraId="510CE50E" w14:textId="77777777" w:rsidR="00A71297" w:rsidRPr="00B17F47" w:rsidRDefault="00A71297" w:rsidP="00CE2DFC"/>
    <w:p w14:paraId="528816B1" w14:textId="77777777" w:rsidR="00CE2DFC" w:rsidRPr="00B17F47" w:rsidRDefault="00CE2DFC" w:rsidP="00CE2DFC">
      <w:pPr>
        <w:pStyle w:val="ListParagraph"/>
        <w:numPr>
          <w:ilvl w:val="0"/>
          <w:numId w:val="2"/>
        </w:numPr>
      </w:pPr>
      <w:r w:rsidRPr="00B17F47">
        <w:t>Blood test for alpha fetoprotein (AFP) level every 6 months and liver ultrasound every 6-12 months for liver cancer screening (Particularly important if there is a family history of liver cancer).</w:t>
      </w:r>
    </w:p>
    <w:p w14:paraId="49DB621C" w14:textId="7950BAEA" w:rsidR="00CE2DFC" w:rsidRDefault="00CE2DFC" w:rsidP="00CE2DFC"/>
    <w:p w14:paraId="3DD93F89" w14:textId="7EC7BC1F" w:rsidR="00DA6940" w:rsidRDefault="00DA6940" w:rsidP="00DA6940">
      <w:pPr>
        <w:pStyle w:val="ListParagraph"/>
        <w:numPr>
          <w:ilvl w:val="0"/>
          <w:numId w:val="5"/>
        </w:numPr>
      </w:pPr>
      <w:proofErr w:type="spellStart"/>
      <w:r w:rsidRPr="009910F8">
        <w:t>Элэгний</w:t>
      </w:r>
      <w:proofErr w:type="spellEnd"/>
      <w:r w:rsidRPr="009910F8">
        <w:t xml:space="preserve"> </w:t>
      </w:r>
      <w:proofErr w:type="spellStart"/>
      <w:r w:rsidRPr="009910F8">
        <w:t>хорт</w:t>
      </w:r>
      <w:proofErr w:type="spellEnd"/>
      <w:r w:rsidRPr="009910F8">
        <w:t xml:space="preserve"> </w:t>
      </w:r>
      <w:proofErr w:type="spellStart"/>
      <w:r w:rsidRPr="009910F8">
        <w:t>хавдрын</w:t>
      </w:r>
      <w:proofErr w:type="spellEnd"/>
      <w:r w:rsidRPr="009910F8">
        <w:t xml:space="preserve"> </w:t>
      </w:r>
      <w:proofErr w:type="spellStart"/>
      <w:r w:rsidRPr="009910F8">
        <w:t>илрүүлэг</w:t>
      </w:r>
      <w:proofErr w:type="spellEnd"/>
      <w:del w:id="149" w:author="Oyuntuya Bayanjargal" w:date="2020-07-21T13:59:00Z">
        <w:r w:rsidRPr="009910F8" w:rsidDel="00C8234F">
          <w:delText>т</w:delText>
        </w:r>
      </w:del>
      <w:r w:rsidRPr="009910F8">
        <w:t xml:space="preserve"> </w:t>
      </w:r>
      <w:proofErr w:type="spellStart"/>
      <w:r w:rsidRPr="009910F8">
        <w:t>шинжилгээнд</w:t>
      </w:r>
      <w:proofErr w:type="spellEnd"/>
      <w:r w:rsidRPr="009910F8">
        <w:t xml:space="preserve"> </w:t>
      </w:r>
      <w:proofErr w:type="spellStart"/>
      <w:r w:rsidRPr="009910F8">
        <w:t>буюу</w:t>
      </w:r>
      <w:proofErr w:type="spellEnd"/>
      <w:r w:rsidRPr="009910F8">
        <w:t xml:space="preserve"> </w:t>
      </w:r>
      <w:proofErr w:type="spellStart"/>
      <w:r w:rsidRPr="009910F8">
        <w:t>цусанд</w:t>
      </w:r>
      <w:proofErr w:type="spellEnd"/>
      <w:r w:rsidRPr="009910F8">
        <w:t xml:space="preserve"> AFP </w:t>
      </w:r>
      <w:proofErr w:type="spellStart"/>
      <w:r w:rsidRPr="009910F8">
        <w:t>тодорхойлох</w:t>
      </w:r>
      <w:proofErr w:type="spellEnd"/>
      <w:r w:rsidRPr="009910F8">
        <w:t xml:space="preserve"> </w:t>
      </w:r>
      <w:proofErr w:type="spellStart"/>
      <w:r w:rsidRPr="009910F8">
        <w:t>шинжилгээнд</w:t>
      </w:r>
      <w:proofErr w:type="spellEnd"/>
      <w:r w:rsidRPr="009910F8">
        <w:t xml:space="preserve"> 6 </w:t>
      </w:r>
      <w:proofErr w:type="spellStart"/>
      <w:r w:rsidRPr="009910F8">
        <w:t>сар</w:t>
      </w:r>
      <w:proofErr w:type="spellEnd"/>
      <w:r w:rsidRPr="009910F8">
        <w:t xml:space="preserve"> </w:t>
      </w:r>
      <w:proofErr w:type="spellStart"/>
      <w:r w:rsidRPr="009910F8">
        <w:t>тутам</w:t>
      </w:r>
      <w:proofErr w:type="spellEnd"/>
      <w:r w:rsidRPr="009910F8">
        <w:t xml:space="preserve">, </w:t>
      </w:r>
      <w:proofErr w:type="spellStart"/>
      <w:r w:rsidRPr="009910F8">
        <w:t>элэгний</w:t>
      </w:r>
      <w:proofErr w:type="spellEnd"/>
      <w:r w:rsidRPr="009910F8">
        <w:t xml:space="preserve"> </w:t>
      </w:r>
      <w:proofErr w:type="spellStart"/>
      <w:r w:rsidRPr="009910F8">
        <w:t>хэт</w:t>
      </w:r>
      <w:proofErr w:type="spellEnd"/>
      <w:r w:rsidRPr="009910F8">
        <w:t xml:space="preserve"> </w:t>
      </w:r>
      <w:proofErr w:type="spellStart"/>
      <w:r w:rsidRPr="009910F8">
        <w:t>авиан</w:t>
      </w:r>
      <w:proofErr w:type="spellEnd"/>
      <w:r w:rsidRPr="009910F8">
        <w:t xml:space="preserve"> </w:t>
      </w:r>
      <w:proofErr w:type="spellStart"/>
      <w:r w:rsidRPr="009910F8">
        <w:t>шинжилгээнд</w:t>
      </w:r>
      <w:proofErr w:type="spellEnd"/>
      <w:r w:rsidRPr="009910F8">
        <w:t xml:space="preserve"> 6-12 </w:t>
      </w:r>
      <w:proofErr w:type="spellStart"/>
      <w:r w:rsidRPr="009910F8">
        <w:t>сар</w:t>
      </w:r>
      <w:proofErr w:type="spellEnd"/>
      <w:r w:rsidRPr="009910F8">
        <w:t xml:space="preserve"> </w:t>
      </w:r>
      <w:proofErr w:type="spellStart"/>
      <w:r w:rsidRPr="009910F8">
        <w:t>тутам</w:t>
      </w:r>
      <w:proofErr w:type="spellEnd"/>
      <w:r w:rsidRPr="009910F8">
        <w:t xml:space="preserve"> </w:t>
      </w:r>
      <w:proofErr w:type="spellStart"/>
      <w:r w:rsidRPr="009910F8">
        <w:t>хамрагдах</w:t>
      </w:r>
      <w:proofErr w:type="spellEnd"/>
      <w:r w:rsidRPr="009910F8">
        <w:t xml:space="preserve"> </w:t>
      </w:r>
      <w:proofErr w:type="spellStart"/>
      <w:proofErr w:type="gramStart"/>
      <w:r w:rsidRPr="009910F8">
        <w:t>шаардлагатай</w:t>
      </w:r>
      <w:proofErr w:type="spellEnd"/>
      <w:r w:rsidRPr="009910F8">
        <w:t>.(</w:t>
      </w:r>
      <w:proofErr w:type="spellStart"/>
      <w:proofErr w:type="gramEnd"/>
      <w:r w:rsidRPr="009910F8">
        <w:t>хэрвээ</w:t>
      </w:r>
      <w:proofErr w:type="spellEnd"/>
      <w:r w:rsidRPr="009910F8">
        <w:t xml:space="preserve"> </w:t>
      </w:r>
      <w:proofErr w:type="spellStart"/>
      <w:r w:rsidRPr="009910F8">
        <w:t>гэр</w:t>
      </w:r>
      <w:proofErr w:type="spellEnd"/>
      <w:r w:rsidRPr="009910F8">
        <w:t xml:space="preserve"> </w:t>
      </w:r>
      <w:proofErr w:type="spellStart"/>
      <w:r w:rsidRPr="009910F8">
        <w:t>бүлийн</w:t>
      </w:r>
      <w:proofErr w:type="spellEnd"/>
      <w:r w:rsidRPr="009910F8">
        <w:t xml:space="preserve"> </w:t>
      </w:r>
      <w:del w:id="150" w:author="Oyuntuya Bayanjargal" w:date="2020-07-21T10:25:00Z">
        <w:r w:rsidRPr="009910F8" w:rsidDel="00717E4F">
          <w:delText xml:space="preserve">хэн нэгэн </w:delText>
        </w:r>
      </w:del>
      <w:proofErr w:type="spellStart"/>
      <w:ins w:id="151" w:author="Oyuntuya Bayanjargal" w:date="2020-07-21T10:25:00Z">
        <w:r w:rsidR="00664144">
          <w:t>гишүү</w:t>
        </w:r>
        <w:r w:rsidR="00717E4F">
          <w:t>дийн</w:t>
        </w:r>
        <w:proofErr w:type="spellEnd"/>
        <w:r w:rsidR="00717E4F">
          <w:t xml:space="preserve"> </w:t>
        </w:r>
        <w:proofErr w:type="spellStart"/>
        <w:r w:rsidR="00717E4F">
          <w:t>хэн</w:t>
        </w:r>
        <w:proofErr w:type="spellEnd"/>
        <w:r w:rsidR="00717E4F">
          <w:t xml:space="preserve"> </w:t>
        </w:r>
        <w:proofErr w:type="spellStart"/>
        <w:r w:rsidR="00717E4F">
          <w:t>нэгэн</w:t>
        </w:r>
        <w:proofErr w:type="spellEnd"/>
        <w:r w:rsidR="00717E4F">
          <w:t xml:space="preserve"> </w:t>
        </w:r>
        <w:proofErr w:type="spellStart"/>
        <w:r w:rsidR="00717E4F">
          <w:t>нь</w:t>
        </w:r>
      </w:ins>
      <w:proofErr w:type="spellEnd"/>
      <w:del w:id="152" w:author="Oyuntuya Bayanjargal" w:date="2020-07-21T10:25:00Z">
        <w:r w:rsidRPr="009910F8" w:rsidDel="00664144">
          <w:delText>н</w:delText>
        </w:r>
      </w:del>
      <w:del w:id="153" w:author="Oyuntuya Bayanjargal" w:date="2020-07-21T10:24:00Z">
        <w:r w:rsidRPr="009910F8" w:rsidDel="00664144">
          <w:delText>ь</w:delText>
        </w:r>
      </w:del>
      <w:r w:rsidRPr="009910F8">
        <w:t xml:space="preserve"> </w:t>
      </w:r>
      <w:proofErr w:type="spellStart"/>
      <w:r w:rsidRPr="009910F8">
        <w:t>элэгний</w:t>
      </w:r>
      <w:proofErr w:type="spellEnd"/>
      <w:r w:rsidRPr="009910F8">
        <w:t xml:space="preserve"> </w:t>
      </w:r>
      <w:proofErr w:type="spellStart"/>
      <w:r w:rsidRPr="009910F8">
        <w:t>хавдраар</w:t>
      </w:r>
      <w:proofErr w:type="spellEnd"/>
      <w:r w:rsidRPr="009910F8">
        <w:t xml:space="preserve"> </w:t>
      </w:r>
      <w:proofErr w:type="spellStart"/>
      <w:r w:rsidRPr="009910F8">
        <w:t>өвчилж</w:t>
      </w:r>
      <w:proofErr w:type="spellEnd"/>
      <w:r w:rsidRPr="009910F8">
        <w:t xml:space="preserve"> </w:t>
      </w:r>
      <w:proofErr w:type="spellStart"/>
      <w:r w:rsidRPr="009910F8">
        <w:t>байсан</w:t>
      </w:r>
      <w:proofErr w:type="spellEnd"/>
      <w:r w:rsidRPr="009910F8">
        <w:t xml:space="preserve"> </w:t>
      </w:r>
      <w:proofErr w:type="spellStart"/>
      <w:r w:rsidRPr="009910F8">
        <w:t>бол</w:t>
      </w:r>
      <w:proofErr w:type="spellEnd"/>
      <w:r w:rsidRPr="009910F8">
        <w:t xml:space="preserve"> </w:t>
      </w:r>
      <w:proofErr w:type="spellStart"/>
      <w:r w:rsidRPr="009910F8">
        <w:t>элэгний</w:t>
      </w:r>
      <w:proofErr w:type="spellEnd"/>
      <w:r w:rsidRPr="009910F8">
        <w:t xml:space="preserve"> </w:t>
      </w:r>
      <w:proofErr w:type="spellStart"/>
      <w:r w:rsidRPr="009910F8">
        <w:t>хавдрын</w:t>
      </w:r>
      <w:proofErr w:type="spellEnd"/>
      <w:r w:rsidRPr="009910F8">
        <w:t xml:space="preserve"> </w:t>
      </w:r>
      <w:proofErr w:type="spellStart"/>
      <w:r w:rsidRPr="009910F8">
        <w:t>илрүүлэг</w:t>
      </w:r>
      <w:proofErr w:type="spellEnd"/>
      <w:r w:rsidRPr="009910F8">
        <w:t xml:space="preserve"> </w:t>
      </w:r>
      <w:proofErr w:type="spellStart"/>
      <w:r w:rsidRPr="009910F8">
        <w:t>шинжилгээнд</w:t>
      </w:r>
      <w:proofErr w:type="spellEnd"/>
      <w:r w:rsidRPr="009910F8">
        <w:t xml:space="preserve"> </w:t>
      </w:r>
      <w:proofErr w:type="spellStart"/>
      <w:r w:rsidRPr="009910F8">
        <w:t>хамрагдах</w:t>
      </w:r>
      <w:proofErr w:type="spellEnd"/>
      <w:r w:rsidRPr="009910F8">
        <w:t xml:space="preserve"> </w:t>
      </w:r>
      <w:proofErr w:type="spellStart"/>
      <w:r w:rsidRPr="009910F8">
        <w:t>нь</w:t>
      </w:r>
      <w:proofErr w:type="spellEnd"/>
      <w:r w:rsidRPr="009910F8">
        <w:t xml:space="preserve"> </w:t>
      </w:r>
      <w:proofErr w:type="spellStart"/>
      <w:r w:rsidRPr="009910F8">
        <w:t>маш</w:t>
      </w:r>
      <w:proofErr w:type="spellEnd"/>
      <w:r w:rsidRPr="009910F8">
        <w:t xml:space="preserve"> </w:t>
      </w:r>
      <w:proofErr w:type="spellStart"/>
      <w:r w:rsidRPr="009910F8">
        <w:t>чухал</w:t>
      </w:r>
      <w:proofErr w:type="spellEnd"/>
      <w:r w:rsidRPr="009910F8">
        <w:t>)</w:t>
      </w:r>
    </w:p>
    <w:p w14:paraId="291FA3BD" w14:textId="77777777" w:rsidR="00DA6940" w:rsidRPr="00B17F47" w:rsidRDefault="00DA6940" w:rsidP="00CE2DFC"/>
    <w:p w14:paraId="004FB5E6" w14:textId="77777777" w:rsidR="00CE2DFC" w:rsidRPr="00B17F47" w:rsidRDefault="00CE2DFC" w:rsidP="00CE2DFC">
      <w:pPr>
        <w:pStyle w:val="ListParagraph"/>
        <w:numPr>
          <w:ilvl w:val="0"/>
          <w:numId w:val="2"/>
        </w:numPr>
      </w:pPr>
      <w:r w:rsidRPr="00B17F47">
        <w:t xml:space="preserve">Baseline blood test for </w:t>
      </w:r>
      <w:proofErr w:type="spellStart"/>
      <w:r w:rsidRPr="00B17F47">
        <w:t>HBeAg</w:t>
      </w:r>
      <w:proofErr w:type="spellEnd"/>
      <w:r w:rsidRPr="00B17F47">
        <w:t xml:space="preserve"> and anti-</w:t>
      </w:r>
      <w:proofErr w:type="spellStart"/>
      <w:r w:rsidRPr="00B17F47">
        <w:t>HBe</w:t>
      </w:r>
      <w:proofErr w:type="spellEnd"/>
      <w:r w:rsidRPr="00B17F47">
        <w:t>. Blood test for HBV DNA level once a year if feasible to monitor viral activity.</w:t>
      </w:r>
    </w:p>
    <w:p w14:paraId="0D01F759" w14:textId="417D759B" w:rsidR="00CE2DFC" w:rsidRDefault="00CE2DFC" w:rsidP="00CE2DFC"/>
    <w:p w14:paraId="290778F8" w14:textId="6B27BD29" w:rsidR="00915842" w:rsidRPr="009910F8" w:rsidRDefault="00915842" w:rsidP="00915842">
      <w:pPr>
        <w:pStyle w:val="ListParagraph"/>
        <w:numPr>
          <w:ilvl w:val="0"/>
          <w:numId w:val="5"/>
        </w:numPr>
      </w:pPr>
      <w:proofErr w:type="spellStart"/>
      <w:r w:rsidRPr="00751496">
        <w:t>HBeAg</w:t>
      </w:r>
      <w:proofErr w:type="spellEnd"/>
      <w:r w:rsidRPr="00751496">
        <w:t>, anti-</w:t>
      </w:r>
      <w:proofErr w:type="spellStart"/>
      <w:r w:rsidRPr="00751496">
        <w:t>HBe</w:t>
      </w:r>
      <w:proofErr w:type="spellEnd"/>
      <w:r w:rsidRPr="00751496">
        <w:t xml:space="preserve"> </w:t>
      </w:r>
      <w:proofErr w:type="spellStart"/>
      <w:r w:rsidRPr="00751496">
        <w:t>цусны</w:t>
      </w:r>
      <w:proofErr w:type="spellEnd"/>
      <w:r w:rsidRPr="00751496">
        <w:t xml:space="preserve"> </w:t>
      </w:r>
      <w:proofErr w:type="spellStart"/>
      <w:r w:rsidRPr="00751496">
        <w:t>суурь</w:t>
      </w:r>
      <w:proofErr w:type="spellEnd"/>
      <w:r w:rsidRPr="00751496">
        <w:t xml:space="preserve"> </w:t>
      </w:r>
      <w:proofErr w:type="spellStart"/>
      <w:r w:rsidRPr="00751496">
        <w:t>шинжилгээнүүд</w:t>
      </w:r>
      <w:proofErr w:type="spellEnd"/>
      <w:r w:rsidRPr="00751496">
        <w:t xml:space="preserve">. </w:t>
      </w:r>
      <w:proofErr w:type="spellStart"/>
      <w:r w:rsidRPr="00751496">
        <w:t>Хэрэв</w:t>
      </w:r>
      <w:proofErr w:type="spellEnd"/>
      <w:r w:rsidRPr="00751496">
        <w:t xml:space="preserve"> </w:t>
      </w:r>
      <w:proofErr w:type="spellStart"/>
      <w:r w:rsidRPr="00751496">
        <w:t>вир</w:t>
      </w:r>
      <w:ins w:id="154" w:author="Oyuntuya Bayanjargal" w:date="2020-07-21T11:18:00Z">
        <w:r w:rsidR="00B01953">
          <w:t>у</w:t>
        </w:r>
      </w:ins>
      <w:del w:id="155" w:author="Oyuntuya Bayanjargal" w:date="2020-07-21T11:18:00Z">
        <w:r w:rsidRPr="00751496" w:rsidDel="00B01953">
          <w:delText>ү</w:delText>
        </w:r>
      </w:del>
      <w:r w:rsidRPr="00751496">
        <w:t>сийн</w:t>
      </w:r>
      <w:proofErr w:type="spellEnd"/>
      <w:r w:rsidRPr="00751496">
        <w:t xml:space="preserve"> </w:t>
      </w:r>
      <w:proofErr w:type="spellStart"/>
      <w:r w:rsidRPr="00751496">
        <w:t>идэвхжлийг</w:t>
      </w:r>
      <w:proofErr w:type="spellEnd"/>
      <w:r w:rsidRPr="00751496">
        <w:t xml:space="preserve"> </w:t>
      </w:r>
      <w:proofErr w:type="spellStart"/>
      <w:r w:rsidRPr="00751496">
        <w:t>хянах</w:t>
      </w:r>
      <w:proofErr w:type="spellEnd"/>
      <w:r w:rsidRPr="00751496">
        <w:t xml:space="preserve"> </w:t>
      </w:r>
      <w:proofErr w:type="spellStart"/>
      <w:r w:rsidRPr="00751496">
        <w:t>боломжтой</w:t>
      </w:r>
      <w:proofErr w:type="spellEnd"/>
      <w:r w:rsidRPr="00751496">
        <w:t xml:space="preserve"> </w:t>
      </w:r>
      <w:proofErr w:type="spellStart"/>
      <w:r w:rsidRPr="00751496">
        <w:t>бол</w:t>
      </w:r>
      <w:proofErr w:type="spellEnd"/>
      <w:r w:rsidRPr="00751496">
        <w:t xml:space="preserve"> </w:t>
      </w:r>
      <w:proofErr w:type="spellStart"/>
      <w:r w:rsidRPr="00751496">
        <w:t>жилд</w:t>
      </w:r>
      <w:proofErr w:type="spellEnd"/>
      <w:r w:rsidRPr="00751496">
        <w:t xml:space="preserve"> </w:t>
      </w:r>
      <w:proofErr w:type="spellStart"/>
      <w:r w:rsidRPr="00751496">
        <w:t>нэг</w:t>
      </w:r>
      <w:proofErr w:type="spellEnd"/>
      <w:r w:rsidRPr="00751496">
        <w:t xml:space="preserve"> </w:t>
      </w:r>
      <w:proofErr w:type="spellStart"/>
      <w:r w:rsidRPr="00751496">
        <w:t>удаа</w:t>
      </w:r>
      <w:proofErr w:type="spellEnd"/>
      <w:r w:rsidRPr="00751496">
        <w:t xml:space="preserve"> </w:t>
      </w:r>
      <w:ins w:id="156" w:author="Oyuntuya Bayanjargal" w:date="2020-07-21T11:18:00Z">
        <w:r w:rsidR="00B01953">
          <w:t>Г</w:t>
        </w:r>
      </w:ins>
      <w:del w:id="157" w:author="Oyuntuya Bayanjargal" w:date="2020-07-21T11:18:00Z">
        <w:r w:rsidRPr="00751496" w:rsidDel="00B01953">
          <w:delText>Х</w:delText>
        </w:r>
      </w:del>
      <w:r w:rsidRPr="00751496">
        <w:t xml:space="preserve">ВВ ДНХ </w:t>
      </w:r>
      <w:proofErr w:type="spellStart"/>
      <w:r w:rsidRPr="00751496">
        <w:t>цусны</w:t>
      </w:r>
      <w:proofErr w:type="spellEnd"/>
      <w:r w:rsidRPr="00751496">
        <w:t xml:space="preserve"> </w:t>
      </w:r>
      <w:proofErr w:type="spellStart"/>
      <w:r w:rsidRPr="00751496">
        <w:t>шинжилгээ</w:t>
      </w:r>
      <w:proofErr w:type="spellEnd"/>
      <w:r w:rsidRPr="00751496">
        <w:t xml:space="preserve"> </w:t>
      </w:r>
      <w:proofErr w:type="spellStart"/>
      <w:r w:rsidRPr="00751496">
        <w:t>хийх</w:t>
      </w:r>
      <w:proofErr w:type="spellEnd"/>
      <w:r w:rsidRPr="00751496">
        <w:t>.</w:t>
      </w:r>
    </w:p>
    <w:p w14:paraId="05159BD2" w14:textId="77777777" w:rsidR="00915842" w:rsidRPr="00B17F47" w:rsidRDefault="00915842" w:rsidP="00CE2DFC"/>
    <w:p w14:paraId="1F7ACD0E" w14:textId="77777777" w:rsidR="00CE2DFC" w:rsidRPr="00146575" w:rsidRDefault="00CE2DFC" w:rsidP="00CE2DFC">
      <w:pPr>
        <w:rPr>
          <w:b/>
          <w:bCs/>
        </w:rPr>
      </w:pPr>
      <w:r w:rsidRPr="00B17F47">
        <w:t>•</w:t>
      </w:r>
      <w:r w:rsidRPr="00146575">
        <w:rPr>
          <w:b/>
          <w:bCs/>
        </w:rPr>
        <w:t>Circumstances where prophylactic antiviral treatment may be appropriate</w:t>
      </w:r>
    </w:p>
    <w:p w14:paraId="45194B06" w14:textId="1793EBC9" w:rsidR="00CE2DFC" w:rsidRPr="008F4B3E" w:rsidRDefault="00A01D3F" w:rsidP="00CE2DFC">
      <w:pPr>
        <w:rPr>
          <w:b/>
          <w:bCs/>
        </w:rPr>
      </w:pPr>
      <w:r w:rsidRPr="009910F8">
        <w:rPr>
          <w:b/>
          <w:bCs/>
        </w:rPr>
        <w:t>• Вир</w:t>
      </w:r>
      <w:ins w:id="158" w:author="Oyuntuya Bayanjargal" w:date="2020-07-21T11:18:00Z">
        <w:r w:rsidR="00D54740">
          <w:rPr>
            <w:b/>
            <w:bCs/>
          </w:rPr>
          <w:t>у</w:t>
        </w:r>
      </w:ins>
      <w:del w:id="159" w:author="Oyuntuya Bayanjargal" w:date="2020-07-21T11:18:00Z">
        <w:r w:rsidRPr="009910F8" w:rsidDel="00D54740">
          <w:rPr>
            <w:b/>
            <w:bCs/>
          </w:rPr>
          <w:delText>ү</w:delText>
        </w:r>
      </w:del>
      <w:r w:rsidRPr="009910F8">
        <w:rPr>
          <w:b/>
          <w:bCs/>
        </w:rPr>
        <w:t>сийн эсрэг урьдчилан сэргийлэх эмчилгээ хийлгэх боломжит нөхцөл байдал</w:t>
      </w:r>
    </w:p>
    <w:p w14:paraId="765FF191" w14:textId="77777777" w:rsidR="00CE2DFC" w:rsidRPr="00B17F47" w:rsidRDefault="00CE2DFC" w:rsidP="00CE2DFC">
      <w:pPr>
        <w:pStyle w:val="ListParagraph"/>
        <w:numPr>
          <w:ilvl w:val="0"/>
          <w:numId w:val="3"/>
        </w:numPr>
      </w:pPr>
      <w:r w:rsidRPr="00B17F47">
        <w:t>To prevent hepatitis flare while receiving or following immunosuppressive therapy</w:t>
      </w:r>
    </w:p>
    <w:p w14:paraId="59C33BAA" w14:textId="6CB8D1AC" w:rsidR="00CE2DFC" w:rsidRDefault="00CE2DFC" w:rsidP="00CE2DFC"/>
    <w:p w14:paraId="7715E3C0" w14:textId="63FE614A" w:rsidR="005B1F8C" w:rsidRDefault="005B1F8C" w:rsidP="005B1F8C">
      <w:pPr>
        <w:pStyle w:val="ListParagraph"/>
        <w:numPr>
          <w:ilvl w:val="0"/>
          <w:numId w:val="6"/>
        </w:numPr>
      </w:pPr>
      <w:proofErr w:type="spellStart"/>
      <w:r w:rsidRPr="008E3DDE">
        <w:t>Дархлаа</w:t>
      </w:r>
      <w:proofErr w:type="spellEnd"/>
      <w:r w:rsidRPr="008E3DDE">
        <w:t xml:space="preserve"> </w:t>
      </w:r>
      <w:proofErr w:type="spellStart"/>
      <w:r w:rsidRPr="008E3DDE">
        <w:t>дарангуйлах</w:t>
      </w:r>
      <w:proofErr w:type="spellEnd"/>
      <w:r w:rsidRPr="008E3DDE">
        <w:t xml:space="preserve"> </w:t>
      </w:r>
      <w:proofErr w:type="spellStart"/>
      <w:r w:rsidRPr="008E3DDE">
        <w:t>эмчилгээ</w:t>
      </w:r>
      <w:proofErr w:type="spellEnd"/>
      <w:r w:rsidRPr="008E3DDE">
        <w:t xml:space="preserve"> </w:t>
      </w:r>
      <w:proofErr w:type="spellStart"/>
      <w:ins w:id="160" w:author="Oyuntuya Bayanjargal" w:date="2020-07-21T11:40:00Z">
        <w:r w:rsidR="00D7030A">
          <w:t>хийлгэж</w:t>
        </w:r>
        <w:proofErr w:type="spellEnd"/>
        <w:r w:rsidR="00D7030A">
          <w:t xml:space="preserve"> </w:t>
        </w:r>
        <w:proofErr w:type="spellStart"/>
        <w:r w:rsidR="00D7030A">
          <w:t>байгаа</w:t>
        </w:r>
        <w:proofErr w:type="spellEnd"/>
        <w:r w:rsidR="00D7030A">
          <w:t xml:space="preserve"> </w:t>
        </w:r>
        <w:proofErr w:type="spellStart"/>
        <w:r w:rsidR="00D7030A">
          <w:t>бол</w:t>
        </w:r>
      </w:ins>
      <w:ins w:id="161" w:author="Oyuntuya Bayanjargal" w:date="2020-07-21T12:05:00Z">
        <w:r w:rsidR="00C5062B">
          <w:t>он</w:t>
        </w:r>
        <w:proofErr w:type="spellEnd"/>
        <w:r w:rsidR="00C5062B">
          <w:t xml:space="preserve"> </w:t>
        </w:r>
      </w:ins>
      <w:proofErr w:type="spellStart"/>
      <w:ins w:id="162" w:author="Oyuntuya Bayanjargal" w:date="2020-07-21T12:06:00Z">
        <w:r w:rsidR="00C5062B">
          <w:t>хийлгэсний</w:t>
        </w:r>
        <w:proofErr w:type="spellEnd"/>
        <w:r w:rsidR="00C5062B">
          <w:t xml:space="preserve"> </w:t>
        </w:r>
        <w:proofErr w:type="spellStart"/>
        <w:r w:rsidR="00C5062B">
          <w:t>дараа</w:t>
        </w:r>
        <w:proofErr w:type="spellEnd"/>
        <w:r w:rsidR="00C5062B">
          <w:t xml:space="preserve"> </w:t>
        </w:r>
      </w:ins>
      <w:del w:id="163" w:author="Oyuntuya Bayanjargal" w:date="2020-07-21T11:40:00Z">
        <w:r w:rsidRPr="008E3DDE" w:rsidDel="00D7030A">
          <w:delText xml:space="preserve">хийлгэж байгаа бол </w:delText>
        </w:r>
      </w:del>
      <w:proofErr w:type="spellStart"/>
      <w:r w:rsidRPr="008E3DDE">
        <w:t>элэгний</w:t>
      </w:r>
      <w:proofErr w:type="spellEnd"/>
      <w:r w:rsidRPr="008E3DDE">
        <w:t xml:space="preserve"> </w:t>
      </w:r>
      <w:proofErr w:type="spellStart"/>
      <w:r w:rsidRPr="008E3DDE">
        <w:t>эсийн</w:t>
      </w:r>
      <w:proofErr w:type="spellEnd"/>
      <w:r w:rsidRPr="008E3DDE">
        <w:t xml:space="preserve"> </w:t>
      </w:r>
      <w:proofErr w:type="spellStart"/>
      <w:r w:rsidRPr="008E3DDE">
        <w:t>гэмтэл</w:t>
      </w:r>
      <w:proofErr w:type="spellEnd"/>
      <w:r w:rsidRPr="008E3DDE">
        <w:t xml:space="preserve"> </w:t>
      </w:r>
      <w:proofErr w:type="spellStart"/>
      <w:r w:rsidRPr="008E3DDE">
        <w:t>үүсэхээс</w:t>
      </w:r>
      <w:proofErr w:type="spellEnd"/>
      <w:r w:rsidRPr="008E3DDE">
        <w:t xml:space="preserve"> </w:t>
      </w:r>
      <w:proofErr w:type="spellStart"/>
      <w:r w:rsidRPr="008E3DDE">
        <w:t>урьдчилан</w:t>
      </w:r>
      <w:proofErr w:type="spellEnd"/>
      <w:r w:rsidRPr="008E3DDE">
        <w:t xml:space="preserve"> </w:t>
      </w:r>
      <w:proofErr w:type="spellStart"/>
      <w:r w:rsidRPr="008E3DDE">
        <w:t>сэргийлэх</w:t>
      </w:r>
      <w:proofErr w:type="spellEnd"/>
    </w:p>
    <w:p w14:paraId="0950AD52" w14:textId="77777777" w:rsidR="005B1F8C" w:rsidRPr="00B17F47" w:rsidRDefault="005B1F8C" w:rsidP="00CE2DFC"/>
    <w:p w14:paraId="4B42AD5B" w14:textId="53D21C45" w:rsidR="00CE2DFC" w:rsidRPr="00B17F47" w:rsidRDefault="00CE2DFC" w:rsidP="008F4B3E">
      <w:pPr>
        <w:pStyle w:val="ListParagraph"/>
        <w:numPr>
          <w:ilvl w:val="0"/>
          <w:numId w:val="3"/>
        </w:numPr>
      </w:pPr>
      <w:r w:rsidRPr="00B17F47">
        <w:t xml:space="preserve"> To further reduce the risk of mother to child transmission in pregnant women with very high hepatitis B DNA level</w:t>
      </w:r>
    </w:p>
    <w:p w14:paraId="580159F1" w14:textId="2438FF6E" w:rsidR="00CE2DFC" w:rsidRDefault="00CE2DFC" w:rsidP="00CE2DFC">
      <w:pPr>
        <w:pStyle w:val="ListParagraph"/>
      </w:pPr>
    </w:p>
    <w:p w14:paraId="10B1D8FB" w14:textId="6A6AB166" w:rsidR="00B97280" w:rsidRPr="008E3DDE" w:rsidRDefault="00B97280" w:rsidP="00B97280">
      <w:pPr>
        <w:pStyle w:val="ListParagraph"/>
        <w:numPr>
          <w:ilvl w:val="0"/>
          <w:numId w:val="6"/>
        </w:numPr>
      </w:pPr>
      <w:del w:id="164" w:author="Oyuntuya Bayanjargal" w:date="2020-07-21T11:19:00Z">
        <w:r w:rsidRPr="008E3DDE" w:rsidDel="00D54740">
          <w:lastRenderedPageBreak/>
          <w:delText xml:space="preserve">Вирүст </w:delText>
        </w:r>
      </w:del>
      <w:proofErr w:type="spellStart"/>
      <w:ins w:id="165" w:author="Oyuntuya Bayanjargal" w:date="2020-07-21T11:19:00Z">
        <w:r w:rsidR="00D54740">
          <w:t>Г</w:t>
        </w:r>
      </w:ins>
      <w:del w:id="166" w:author="Oyuntuya Bayanjargal" w:date="2020-07-21T10:30:00Z">
        <w:r w:rsidRPr="008E3DDE" w:rsidDel="00B10A8C">
          <w:delText>г</w:delText>
        </w:r>
      </w:del>
      <w:r w:rsidRPr="008E3DDE">
        <w:t>епатит</w:t>
      </w:r>
      <w:ins w:id="167" w:author="Oyuntuya Bayanjargal" w:date="2020-07-21T11:19:00Z">
        <w:r w:rsidR="00D54740">
          <w:t>ы</w:t>
        </w:r>
      </w:ins>
      <w:del w:id="168" w:author="Oyuntuya Bayanjargal" w:date="2020-07-21T10:30:00Z">
        <w:r w:rsidRPr="008E3DDE" w:rsidDel="00B10A8C">
          <w:delText>ы</w:delText>
        </w:r>
      </w:del>
      <w:r w:rsidRPr="008E3DDE">
        <w:t>н</w:t>
      </w:r>
      <w:proofErr w:type="spellEnd"/>
      <w:ins w:id="169" w:author="Oyuntuya Bayanjargal" w:date="2020-07-21T11:19:00Z">
        <w:r w:rsidR="00D54740">
          <w:t xml:space="preserve"> </w:t>
        </w:r>
        <w:proofErr w:type="spellStart"/>
        <w:r w:rsidR="00D54740">
          <w:t>вирусийн</w:t>
        </w:r>
      </w:ins>
      <w:proofErr w:type="spellEnd"/>
      <w:r w:rsidRPr="008E3DDE">
        <w:t xml:space="preserve"> ДНХ-</w:t>
      </w:r>
      <w:proofErr w:type="spellStart"/>
      <w:r w:rsidRPr="008E3DDE">
        <w:t>ийн</w:t>
      </w:r>
      <w:proofErr w:type="spellEnd"/>
      <w:r w:rsidRPr="008E3DDE">
        <w:t xml:space="preserve"> </w:t>
      </w:r>
      <w:proofErr w:type="spellStart"/>
      <w:r w:rsidRPr="008E3DDE">
        <w:t>төвшин</w:t>
      </w:r>
      <w:proofErr w:type="spellEnd"/>
      <w:r w:rsidRPr="008E3DDE">
        <w:t xml:space="preserve"> </w:t>
      </w:r>
      <w:proofErr w:type="spellStart"/>
      <w:r w:rsidRPr="008E3DDE">
        <w:t>өндөр</w:t>
      </w:r>
      <w:proofErr w:type="spellEnd"/>
      <w:r w:rsidRPr="008E3DDE">
        <w:t xml:space="preserve"> </w:t>
      </w:r>
      <w:proofErr w:type="spellStart"/>
      <w:r w:rsidRPr="008E3DDE">
        <w:t>жирэмсэн</w:t>
      </w:r>
      <w:proofErr w:type="spellEnd"/>
      <w:r w:rsidRPr="008E3DDE">
        <w:t xml:space="preserve"> </w:t>
      </w:r>
      <w:proofErr w:type="spellStart"/>
      <w:r w:rsidRPr="008E3DDE">
        <w:t>эмэгтэйчүүдэд</w:t>
      </w:r>
      <w:proofErr w:type="spellEnd"/>
      <w:r w:rsidRPr="008E3DDE">
        <w:t xml:space="preserve"> </w:t>
      </w:r>
      <w:proofErr w:type="spellStart"/>
      <w:r w:rsidRPr="008E3DDE">
        <w:t>эхээс</w:t>
      </w:r>
      <w:proofErr w:type="spellEnd"/>
      <w:r w:rsidRPr="008E3DDE">
        <w:t xml:space="preserve"> </w:t>
      </w:r>
      <w:proofErr w:type="spellStart"/>
      <w:r w:rsidRPr="008E3DDE">
        <w:t>урагт</w:t>
      </w:r>
      <w:proofErr w:type="spellEnd"/>
      <w:r w:rsidRPr="008E3DDE">
        <w:t xml:space="preserve"> </w:t>
      </w:r>
      <w:proofErr w:type="spellStart"/>
      <w:r w:rsidRPr="008E3DDE">
        <w:t>дамжих</w:t>
      </w:r>
      <w:proofErr w:type="spellEnd"/>
      <w:r w:rsidRPr="008E3DDE">
        <w:t xml:space="preserve"> </w:t>
      </w:r>
      <w:proofErr w:type="spellStart"/>
      <w:r w:rsidRPr="008E3DDE">
        <w:t>халдварын</w:t>
      </w:r>
      <w:proofErr w:type="spellEnd"/>
      <w:r w:rsidRPr="008E3DDE">
        <w:t xml:space="preserve"> </w:t>
      </w:r>
      <w:proofErr w:type="spellStart"/>
      <w:r w:rsidRPr="008E3DDE">
        <w:t>эрсдэлийг</w:t>
      </w:r>
      <w:proofErr w:type="spellEnd"/>
      <w:r w:rsidRPr="008E3DDE">
        <w:t xml:space="preserve"> </w:t>
      </w:r>
      <w:proofErr w:type="spellStart"/>
      <w:r w:rsidRPr="008E3DDE">
        <w:t>бууруулах</w:t>
      </w:r>
      <w:proofErr w:type="spellEnd"/>
      <w:ins w:id="170" w:author="Oyuntuya Bayanjargal" w:date="2020-07-21T10:31:00Z">
        <w:r w:rsidR="0038166C">
          <w:t>.</w:t>
        </w:r>
      </w:ins>
    </w:p>
    <w:p w14:paraId="39ABD908" w14:textId="77777777" w:rsidR="00B97280" w:rsidRPr="00B17F47" w:rsidRDefault="00B97280" w:rsidP="00CE2DFC">
      <w:pPr>
        <w:pStyle w:val="ListParagraph"/>
      </w:pPr>
    </w:p>
    <w:p w14:paraId="46E4633E" w14:textId="1BD8DE1F" w:rsidR="00CE2DFC" w:rsidRDefault="00CE2DFC" w:rsidP="00CE2DFC">
      <w:pPr>
        <w:pStyle w:val="ListParagraph"/>
        <w:ind w:left="0"/>
        <w:rPr>
          <w:b/>
          <w:bCs/>
        </w:rPr>
      </w:pPr>
      <w:r w:rsidRPr="00B17F47">
        <w:t xml:space="preserve">• </w:t>
      </w:r>
      <w:r w:rsidRPr="00146575">
        <w:rPr>
          <w:b/>
          <w:bCs/>
        </w:rPr>
        <w:t xml:space="preserve">Avoid drinking alcohol and moldy food. </w:t>
      </w:r>
      <w:r w:rsidRPr="00CE2DFC">
        <w:rPr>
          <w:b/>
          <w:bCs/>
          <w:color w:val="FF0000"/>
        </w:rPr>
        <w:t xml:space="preserve">Advise the patient to receive the hepatitis A vaccine if unprotected and the patient’s family and partner to </w:t>
      </w:r>
      <w:r w:rsidRPr="00EB11BC">
        <w:rPr>
          <w:b/>
          <w:bCs/>
          <w:color w:val="FF0000"/>
        </w:rPr>
        <w:t xml:space="preserve">get tested </w:t>
      </w:r>
      <w:r w:rsidRPr="00146575">
        <w:rPr>
          <w:b/>
          <w:bCs/>
        </w:rPr>
        <w:t>for hepatitis B and get vaccinated if they are not protected.</w:t>
      </w:r>
    </w:p>
    <w:p w14:paraId="69CE1211" w14:textId="219808F8" w:rsidR="00CE2DFC" w:rsidRDefault="00CE2DFC" w:rsidP="00CE2DFC">
      <w:pPr>
        <w:pStyle w:val="ListParagraph"/>
        <w:ind w:left="0"/>
        <w:rPr>
          <w:b/>
          <w:bCs/>
        </w:rPr>
      </w:pPr>
    </w:p>
    <w:p w14:paraId="1C9F1D75" w14:textId="2DFBEAEC" w:rsidR="00C22490" w:rsidRPr="009910F8" w:rsidRDefault="00C22490" w:rsidP="00C22490">
      <w:pPr>
        <w:rPr>
          <w:b/>
          <w:bCs/>
        </w:rPr>
      </w:pPr>
      <w:r w:rsidRPr="009910F8">
        <w:rPr>
          <w:b/>
          <w:bCs/>
        </w:rPr>
        <w:t>• Архи согтууруулах ундаа болон хөгцөрч муудсан хоол хүнснээс татгалзах. Хэрэв дархлаа тогтоогүй бол</w:t>
      </w:r>
      <w:del w:id="171" w:author="Oyuntuya Bayanjargal" w:date="2020-07-21T11:20:00Z">
        <w:r w:rsidRPr="009910F8" w:rsidDel="003D219A">
          <w:rPr>
            <w:b/>
            <w:bCs/>
          </w:rPr>
          <w:delText xml:space="preserve"> вир</w:delText>
        </w:r>
      </w:del>
      <w:del w:id="172" w:author="Oyuntuya Bayanjargal" w:date="2020-07-21T11:19:00Z">
        <w:r w:rsidRPr="009910F8" w:rsidDel="003D219A">
          <w:rPr>
            <w:b/>
            <w:bCs/>
          </w:rPr>
          <w:delText>үст</w:delText>
        </w:r>
      </w:del>
      <w:r w:rsidRPr="009910F8">
        <w:rPr>
          <w:b/>
          <w:bCs/>
        </w:rPr>
        <w:t xml:space="preserve"> </w:t>
      </w:r>
      <w:ins w:id="173" w:author="Oyuntuya Bayanjargal" w:date="2020-07-21T11:19:00Z">
        <w:r w:rsidR="003D219A">
          <w:rPr>
            <w:b/>
            <w:bCs/>
            <w:lang w:val="en-US"/>
          </w:rPr>
          <w:t>г</w:t>
        </w:r>
      </w:ins>
      <w:del w:id="174" w:author="Oyuntuya Bayanjargal" w:date="2020-07-21T10:31:00Z">
        <w:r w:rsidRPr="009910F8" w:rsidDel="009F6BCD">
          <w:rPr>
            <w:b/>
            <w:bCs/>
          </w:rPr>
          <w:delText>г</w:delText>
        </w:r>
      </w:del>
      <w:r w:rsidRPr="009910F8">
        <w:rPr>
          <w:b/>
          <w:bCs/>
        </w:rPr>
        <w:t>епатит А-</w:t>
      </w:r>
      <w:ins w:id="175" w:author="Oyuntuya Bayanjargal" w:date="2020-07-21T11:19:00Z">
        <w:r w:rsidR="003D219A">
          <w:rPr>
            <w:b/>
            <w:bCs/>
          </w:rPr>
          <w:t>вируси</w:t>
        </w:r>
      </w:ins>
      <w:del w:id="176" w:author="Oyuntuya Bayanjargal" w:date="2020-07-21T11:19:00Z">
        <w:r w:rsidRPr="009910F8" w:rsidDel="003D219A">
          <w:rPr>
            <w:b/>
            <w:bCs/>
          </w:rPr>
          <w:delText>и</w:delText>
        </w:r>
      </w:del>
      <w:r w:rsidRPr="009910F8">
        <w:rPr>
          <w:b/>
          <w:bCs/>
        </w:rPr>
        <w:t xml:space="preserve">йн вакцин хийлгэх. Гэр бүлийн гишүүд болон бэлгийн хамтрагчийг </w:t>
      </w:r>
      <w:del w:id="177" w:author="Oyuntuya Bayanjargal" w:date="2020-07-21T11:20:00Z">
        <w:r w:rsidRPr="009910F8" w:rsidDel="00DA724B">
          <w:rPr>
            <w:b/>
            <w:bCs/>
          </w:rPr>
          <w:delText xml:space="preserve">вирүст </w:delText>
        </w:r>
      </w:del>
      <w:ins w:id="178" w:author="Oyuntuya Bayanjargal" w:date="2020-07-21T11:20:00Z">
        <w:r w:rsidR="00DA724B">
          <w:rPr>
            <w:b/>
            <w:bCs/>
          </w:rPr>
          <w:t>г</w:t>
        </w:r>
      </w:ins>
      <w:del w:id="179" w:author="Oyuntuya Bayanjargal" w:date="2020-07-21T10:31:00Z">
        <w:r w:rsidRPr="009910F8" w:rsidDel="0052088F">
          <w:rPr>
            <w:b/>
            <w:bCs/>
          </w:rPr>
          <w:delText>г</w:delText>
        </w:r>
      </w:del>
      <w:r w:rsidRPr="009910F8">
        <w:rPr>
          <w:b/>
          <w:bCs/>
        </w:rPr>
        <w:t>епатит</w:t>
      </w:r>
      <w:ins w:id="180" w:author="Oyuntuya Bayanjargal" w:date="2020-07-21T11:20:00Z">
        <w:r w:rsidR="00DA724B">
          <w:rPr>
            <w:b/>
            <w:bCs/>
          </w:rPr>
          <w:t>ы</w:t>
        </w:r>
      </w:ins>
      <w:del w:id="181" w:author="Oyuntuya Bayanjargal" w:date="2020-07-21T10:31:00Z">
        <w:r w:rsidRPr="009910F8" w:rsidDel="0052088F">
          <w:rPr>
            <w:b/>
            <w:bCs/>
          </w:rPr>
          <w:delText>ы</w:delText>
        </w:r>
      </w:del>
      <w:r w:rsidRPr="009910F8">
        <w:rPr>
          <w:b/>
          <w:bCs/>
        </w:rPr>
        <w:t>н</w:t>
      </w:r>
      <w:ins w:id="182" w:author="Oyuntuya Bayanjargal" w:date="2020-07-21T11:20:00Z">
        <w:r w:rsidR="00DA724B">
          <w:rPr>
            <w:b/>
            <w:bCs/>
          </w:rPr>
          <w:t xml:space="preserve"> вирусийн</w:t>
        </w:r>
      </w:ins>
      <w:r w:rsidRPr="009910F8">
        <w:rPr>
          <w:b/>
          <w:bCs/>
        </w:rPr>
        <w:t xml:space="preserve"> шинжилгээнд хамруулах, хэрвээ дархлаа тогтоогүй бол </w:t>
      </w:r>
      <w:del w:id="183" w:author="Oyuntuya Bayanjargal" w:date="2020-07-21T10:32:00Z">
        <w:r w:rsidRPr="009910F8" w:rsidDel="0052088F">
          <w:rPr>
            <w:b/>
            <w:bCs/>
          </w:rPr>
          <w:delText>гепатитын В вирус</w:delText>
        </w:r>
      </w:del>
      <w:ins w:id="184" w:author="Oyuntuya Bayanjargal" w:date="2020-07-21T11:20:00Z">
        <w:r w:rsidR="008F6B29">
          <w:rPr>
            <w:b/>
            <w:bCs/>
          </w:rPr>
          <w:t>ге</w:t>
        </w:r>
      </w:ins>
      <w:ins w:id="185" w:author="Oyuntuya Bayanjargal" w:date="2020-07-21T10:32:00Z">
        <w:r w:rsidR="0052088F">
          <w:rPr>
            <w:b/>
            <w:bCs/>
          </w:rPr>
          <w:t>патит</w:t>
        </w:r>
      </w:ins>
      <w:ins w:id="186" w:author="Oyuntuya Bayanjargal" w:date="2020-07-21T11:20:00Z">
        <w:r w:rsidR="008F6B29">
          <w:rPr>
            <w:b/>
            <w:bCs/>
          </w:rPr>
          <w:t>ы</w:t>
        </w:r>
      </w:ins>
      <w:ins w:id="187" w:author="Oyuntuya Bayanjargal" w:date="2020-07-21T10:32:00Z">
        <w:r w:rsidR="0052088F">
          <w:rPr>
            <w:b/>
            <w:bCs/>
          </w:rPr>
          <w:t>н В вир</w:t>
        </w:r>
      </w:ins>
      <w:ins w:id="188" w:author="Oyuntuya Bayanjargal" w:date="2020-07-21T11:20:00Z">
        <w:r w:rsidR="008F6B29">
          <w:rPr>
            <w:b/>
            <w:bCs/>
          </w:rPr>
          <w:t>у</w:t>
        </w:r>
      </w:ins>
      <w:ins w:id="189" w:author="Oyuntuya Bayanjargal" w:date="2020-07-21T10:32:00Z">
        <w:r w:rsidR="0052088F">
          <w:rPr>
            <w:b/>
            <w:bCs/>
          </w:rPr>
          <w:t>сийн</w:t>
        </w:r>
      </w:ins>
      <w:del w:id="190" w:author="Oyuntuya Bayanjargal" w:date="2020-07-21T10:32:00Z">
        <w:r w:rsidRPr="009910F8" w:rsidDel="0052088F">
          <w:rPr>
            <w:b/>
            <w:bCs/>
          </w:rPr>
          <w:delText>ын</w:delText>
        </w:r>
      </w:del>
      <w:r w:rsidRPr="009910F8">
        <w:rPr>
          <w:b/>
          <w:bCs/>
        </w:rPr>
        <w:t xml:space="preserve"> вакцин хийлгэх.</w:t>
      </w:r>
    </w:p>
    <w:p w14:paraId="609CD00F" w14:textId="1F39D9D0" w:rsidR="00CE2DFC" w:rsidRDefault="00CE2DFC" w:rsidP="00C22490">
      <w:pPr>
        <w:pStyle w:val="ListParagraph"/>
        <w:tabs>
          <w:tab w:val="left" w:pos="2070"/>
        </w:tabs>
        <w:ind w:left="0"/>
        <w:rPr>
          <w:b/>
          <w:bCs/>
        </w:rPr>
      </w:pPr>
    </w:p>
    <w:p w14:paraId="7F385F32" w14:textId="30A903EA" w:rsidR="00CE2DFC" w:rsidRDefault="00CE2DFC" w:rsidP="00CE2DFC">
      <w:pPr>
        <w:pStyle w:val="ListParagraph"/>
        <w:ind w:left="0"/>
        <w:rPr>
          <w:b/>
          <w:bCs/>
        </w:rPr>
      </w:pPr>
    </w:p>
    <w:p w14:paraId="5F08007F" w14:textId="5107F5D5" w:rsidR="00CE2DFC" w:rsidRDefault="00CE2DFC" w:rsidP="00CE2DFC">
      <w:pPr>
        <w:pStyle w:val="ListParagraph"/>
        <w:ind w:left="0"/>
        <w:rPr>
          <w:b/>
          <w:bCs/>
        </w:rPr>
      </w:pPr>
    </w:p>
    <w:p w14:paraId="396EC339" w14:textId="69442930" w:rsidR="00CE2DFC" w:rsidRDefault="00CE2DFC" w:rsidP="00CE2DFC">
      <w:pPr>
        <w:pStyle w:val="ListParagraph"/>
        <w:ind w:left="0"/>
        <w:rPr>
          <w:b/>
          <w:bCs/>
        </w:rPr>
      </w:pPr>
    </w:p>
    <w:p w14:paraId="76ECFB37" w14:textId="7DCE88BE" w:rsidR="00CE2DFC" w:rsidRDefault="00CE2DFC" w:rsidP="00CE2DFC">
      <w:pPr>
        <w:pStyle w:val="ListParagraph"/>
        <w:ind w:left="0"/>
        <w:rPr>
          <w:b/>
          <w:bCs/>
        </w:rPr>
      </w:pPr>
      <w:r>
        <w:rPr>
          <w:b/>
          <w:bCs/>
        </w:rPr>
        <w:t>AASLD Guidelines Page</w:t>
      </w:r>
    </w:p>
    <w:p w14:paraId="7760DCBA" w14:textId="5A00C793" w:rsidR="00CE2DFC" w:rsidRDefault="00CE2DFC" w:rsidP="00CE2DFC">
      <w:pPr>
        <w:pStyle w:val="ListParagraph"/>
        <w:ind w:left="0"/>
        <w:rPr>
          <w:b/>
          <w:bCs/>
        </w:rPr>
      </w:pPr>
    </w:p>
    <w:p w14:paraId="53AAC085" w14:textId="786C0E6F" w:rsidR="00CE2DFC" w:rsidRDefault="00CE2DFC" w:rsidP="00CE2DFC">
      <w:pPr>
        <w:rPr>
          <w:b/>
          <w:bCs/>
        </w:rPr>
      </w:pPr>
      <w:r w:rsidRPr="002D51E1">
        <w:rPr>
          <w:b/>
          <w:bCs/>
        </w:rPr>
        <w:t>1.</w:t>
      </w:r>
      <w:r>
        <w:rPr>
          <w:b/>
          <w:bCs/>
        </w:rPr>
        <w:t xml:space="preserve"> </w:t>
      </w:r>
      <w:r w:rsidRPr="002D51E1">
        <w:rPr>
          <w:b/>
          <w:bCs/>
        </w:rPr>
        <w:t>Is your patient HBeAg positive?</w:t>
      </w:r>
    </w:p>
    <w:p w14:paraId="6472B5FA" w14:textId="78EA98E0" w:rsidR="00BA2F47" w:rsidRPr="002D51E1" w:rsidRDefault="00BA2F47" w:rsidP="00CE2DFC">
      <w:pPr>
        <w:rPr>
          <w:b/>
          <w:bCs/>
        </w:rPr>
      </w:pPr>
      <w:r>
        <w:rPr>
          <w:b/>
          <w:bCs/>
        </w:rPr>
        <w:t xml:space="preserve">1 </w:t>
      </w:r>
      <w:r w:rsidRPr="00BA2F47">
        <w:rPr>
          <w:b/>
          <w:bCs/>
        </w:rPr>
        <w:t>Таны өвчтөнд HBeAg илэрсэн үү?</w:t>
      </w:r>
    </w:p>
    <w:p w14:paraId="58A88C93" w14:textId="4360DFBF" w:rsidR="00CE2DFC" w:rsidRPr="00CE2DFC" w:rsidRDefault="00CE2DFC" w:rsidP="00CE2DFC">
      <w:r w:rsidRPr="00CE2DFC">
        <w:t xml:space="preserve">Yes </w:t>
      </w:r>
      <w:r w:rsidR="005E1CCF">
        <w:tab/>
      </w:r>
      <w:r w:rsidR="005E1CCF" w:rsidRPr="005E1CCF">
        <w:t>Тийм</w:t>
      </w:r>
    </w:p>
    <w:p w14:paraId="5525D092" w14:textId="5085F95C" w:rsidR="00CE2DFC" w:rsidRPr="00CE2DFC" w:rsidRDefault="00CE2DFC" w:rsidP="00CE2DFC">
      <w:r w:rsidRPr="00CE2DFC">
        <w:t xml:space="preserve">No </w:t>
      </w:r>
      <w:r w:rsidR="005E1CCF">
        <w:tab/>
      </w:r>
      <w:r w:rsidR="005E1CCF" w:rsidRPr="005E1CCF">
        <w:t>Үгүй</w:t>
      </w:r>
    </w:p>
    <w:p w14:paraId="26BF63D5" w14:textId="399EB083" w:rsidR="00CE2DFC" w:rsidRDefault="00CE2DFC" w:rsidP="00CE2DFC">
      <w:pPr>
        <w:rPr>
          <w:b/>
          <w:bCs/>
        </w:rPr>
      </w:pPr>
      <w:r w:rsidRPr="002D51E1">
        <w:rPr>
          <w:b/>
          <w:bCs/>
        </w:rPr>
        <w:t>2.</w:t>
      </w:r>
      <w:r>
        <w:rPr>
          <w:b/>
          <w:bCs/>
        </w:rPr>
        <w:t xml:space="preserve"> </w:t>
      </w:r>
      <w:r w:rsidRPr="002D51E1">
        <w:rPr>
          <w:b/>
          <w:bCs/>
        </w:rPr>
        <w:t>Does your patient have cirrhosis or significant fibrosis (F2-F4)</w:t>
      </w:r>
      <w:r>
        <w:rPr>
          <w:b/>
          <w:bCs/>
        </w:rPr>
        <w:t>?</w:t>
      </w:r>
    </w:p>
    <w:p w14:paraId="17E665BD" w14:textId="5A020C0B" w:rsidR="00516B04" w:rsidRPr="002D51E1" w:rsidRDefault="00516B04" w:rsidP="00CE2DFC">
      <w:pPr>
        <w:rPr>
          <w:b/>
          <w:bCs/>
        </w:rPr>
      </w:pPr>
      <w:r>
        <w:rPr>
          <w:b/>
          <w:bCs/>
        </w:rPr>
        <w:t xml:space="preserve">2. </w:t>
      </w:r>
      <w:r w:rsidRPr="00516B04">
        <w:rPr>
          <w:b/>
          <w:bCs/>
        </w:rPr>
        <w:t>Таны өвчтөн элэгний хатууралтай юу эсвэл илэрхий фиброзтой (F2-F4) юу?</w:t>
      </w:r>
    </w:p>
    <w:p w14:paraId="1765A059" w14:textId="4FB15F92" w:rsidR="00CE2DFC" w:rsidRDefault="00CE2DFC" w:rsidP="00CE2DFC">
      <w:r w:rsidRPr="00CE2DFC">
        <w:rPr>
          <w:highlight w:val="lightGray"/>
        </w:rPr>
        <w:t>If you don’t know, tap here to APRI and FIB-4 Calculator</w:t>
      </w:r>
      <w:r w:rsidRPr="00CE2DFC">
        <w:t xml:space="preserve"> </w:t>
      </w:r>
    </w:p>
    <w:p w14:paraId="62AC4B5D" w14:textId="59AF4605" w:rsidR="00F54599" w:rsidRPr="00B63F55" w:rsidRDefault="00F54599" w:rsidP="00CE2DFC">
      <w:pPr>
        <w:rPr>
          <w:shd w:val="pct15" w:color="auto" w:fill="FFFFFF"/>
        </w:rPr>
      </w:pPr>
      <w:r w:rsidRPr="00B63F55">
        <w:rPr>
          <w:shd w:val="pct15" w:color="auto" w:fill="FFFFFF"/>
        </w:rPr>
        <w:t>Энд дарж APRI болон FIB-4 онооны тооцоолол ашиглах</w:t>
      </w:r>
    </w:p>
    <w:p w14:paraId="4BF67FCB" w14:textId="77777777" w:rsidR="00B63F55" w:rsidRPr="00CE2DFC" w:rsidRDefault="00B63F55" w:rsidP="00B63F55">
      <w:r w:rsidRPr="00CE2DFC">
        <w:t xml:space="preserve">Yes </w:t>
      </w:r>
      <w:r>
        <w:tab/>
      </w:r>
      <w:r w:rsidRPr="005E1CCF">
        <w:t>Тийм</w:t>
      </w:r>
    </w:p>
    <w:p w14:paraId="4A91692F" w14:textId="77777777" w:rsidR="00B63F55" w:rsidRPr="00CE2DFC" w:rsidRDefault="00B63F55" w:rsidP="00B63F55">
      <w:r w:rsidRPr="00CE2DFC">
        <w:t xml:space="preserve">No </w:t>
      </w:r>
      <w:r>
        <w:tab/>
      </w:r>
      <w:r w:rsidRPr="005E1CCF">
        <w:t>Үгүй</w:t>
      </w:r>
    </w:p>
    <w:p w14:paraId="3D791D44" w14:textId="1DEE0720" w:rsidR="00CE2DFC" w:rsidRDefault="00CE2DFC" w:rsidP="00CE2DFC">
      <w:pPr>
        <w:rPr>
          <w:b/>
          <w:bCs/>
        </w:rPr>
      </w:pPr>
      <w:r w:rsidRPr="002D51E1">
        <w:rPr>
          <w:b/>
          <w:bCs/>
        </w:rPr>
        <w:t>3.</w:t>
      </w:r>
      <w:r>
        <w:rPr>
          <w:b/>
          <w:bCs/>
        </w:rPr>
        <w:t xml:space="preserve"> </w:t>
      </w:r>
      <w:r w:rsidRPr="002D51E1">
        <w:rPr>
          <w:b/>
          <w:bCs/>
        </w:rPr>
        <w:t xml:space="preserve">What is your patient’s ALT level? </w:t>
      </w:r>
    </w:p>
    <w:p w14:paraId="4F942021" w14:textId="7FF684F3" w:rsidR="00BD24E5" w:rsidRPr="002D51E1" w:rsidRDefault="00BD24E5" w:rsidP="00CE2DFC">
      <w:pPr>
        <w:rPr>
          <w:b/>
          <w:bCs/>
        </w:rPr>
      </w:pPr>
      <w:r>
        <w:rPr>
          <w:b/>
          <w:bCs/>
        </w:rPr>
        <w:t xml:space="preserve">3 </w:t>
      </w:r>
      <w:r w:rsidRPr="00BD24E5">
        <w:rPr>
          <w:b/>
          <w:bCs/>
        </w:rPr>
        <w:t>Таны өвчтөний АЛАТ-</w:t>
      </w:r>
      <w:del w:id="191" w:author="Oyuntuya Bayanjargal" w:date="2020-07-21T14:05:00Z">
        <w:r w:rsidRPr="00BD24E5" w:rsidDel="00B643B5">
          <w:rPr>
            <w:b/>
            <w:bCs/>
          </w:rPr>
          <w:delText>ы</w:delText>
        </w:r>
      </w:del>
      <w:r w:rsidRPr="00BD24E5">
        <w:rPr>
          <w:b/>
          <w:bCs/>
        </w:rPr>
        <w:t>н т</w:t>
      </w:r>
      <w:ins w:id="192" w:author="Oyuntuya Bayanjargal" w:date="2020-07-21T10:34:00Z">
        <w:r w:rsidR="00CB7AC2">
          <w:rPr>
            <w:b/>
            <w:bCs/>
          </w:rPr>
          <w:t>ө</w:t>
        </w:r>
      </w:ins>
      <w:del w:id="193" w:author="Oyuntuya Bayanjargal" w:date="2020-07-21T10:34:00Z">
        <w:r w:rsidRPr="00BD24E5" w:rsidDel="00CB7AC2">
          <w:rPr>
            <w:b/>
            <w:bCs/>
          </w:rPr>
          <w:delText>ү</w:delText>
        </w:r>
      </w:del>
      <w:r w:rsidRPr="00BD24E5">
        <w:rPr>
          <w:b/>
          <w:bCs/>
        </w:rPr>
        <w:t xml:space="preserve">вшин ямар </w:t>
      </w:r>
      <w:ins w:id="194" w:author="Oyuntuya Bayanjargal" w:date="2020-07-21T10:34:00Z">
        <w:r w:rsidR="00BD151C">
          <w:rPr>
            <w:b/>
            <w:bCs/>
          </w:rPr>
          <w:t xml:space="preserve">байна </w:t>
        </w:r>
      </w:ins>
      <w:r w:rsidRPr="00BD24E5">
        <w:rPr>
          <w:b/>
          <w:bCs/>
        </w:rPr>
        <w:t>вэ?</w:t>
      </w:r>
    </w:p>
    <w:p w14:paraId="6A648B26" w14:textId="71E190B8" w:rsidR="00CE2DFC" w:rsidRPr="00CE2DFC" w:rsidRDefault="00CE2DFC" w:rsidP="00CE2DFC">
      <w:r w:rsidRPr="00CE2DFC">
        <w:t xml:space="preserve">Persistently normal </w:t>
      </w:r>
      <w:r w:rsidR="004B3031">
        <w:tab/>
      </w:r>
      <w:r w:rsidR="00676F26">
        <w:tab/>
      </w:r>
      <w:r w:rsidR="00676F26">
        <w:tab/>
      </w:r>
      <w:r w:rsidR="00676F26">
        <w:tab/>
      </w:r>
      <w:r w:rsidR="00676F26">
        <w:tab/>
      </w:r>
      <w:r w:rsidR="004B3031" w:rsidRPr="004B3031">
        <w:t>Тогтмол хэвийн</w:t>
      </w:r>
    </w:p>
    <w:p w14:paraId="2E3B1BA7" w14:textId="03C8B584" w:rsidR="00CE2DFC" w:rsidRPr="00CE2DFC" w:rsidRDefault="00CE2DFC" w:rsidP="00CE2DFC">
      <w:r w:rsidRPr="00CE2DFC">
        <w:t xml:space="preserve">Intermittently abnormal </w:t>
      </w:r>
      <w:r w:rsidR="00774C9E">
        <w:tab/>
      </w:r>
      <w:r w:rsidR="00676F26">
        <w:tab/>
      </w:r>
      <w:r w:rsidR="00676F26">
        <w:tab/>
      </w:r>
      <w:r w:rsidR="00676F26">
        <w:tab/>
      </w:r>
      <w:r w:rsidR="00774C9E" w:rsidRPr="00774C9E">
        <w:t>үе үе идэвхжих</w:t>
      </w:r>
    </w:p>
    <w:p w14:paraId="540B9DA9" w14:textId="77777777" w:rsidR="00676F26" w:rsidRDefault="00CE2DFC" w:rsidP="00CE2DFC">
      <w:pPr>
        <w:rPr>
          <w:rFonts w:cstheme="minorHAnsi"/>
        </w:rPr>
      </w:pPr>
      <w:r w:rsidRPr="00CE2DFC">
        <w:t xml:space="preserve">Persistently abnormal </w:t>
      </w:r>
      <w:r w:rsidRPr="00CE2DFC">
        <w:rPr>
          <w:rFonts w:cstheme="minorHAnsi"/>
        </w:rPr>
        <w:t>(men 35-69 U/l, women 25-49 U/l)</w:t>
      </w:r>
      <w:r w:rsidR="00676F26">
        <w:rPr>
          <w:rFonts w:cstheme="minorHAnsi"/>
        </w:rPr>
        <w:t xml:space="preserve"> </w:t>
      </w:r>
    </w:p>
    <w:p w14:paraId="2CA0B042" w14:textId="0324E78D" w:rsidR="00CE2DFC" w:rsidRPr="00CE2DFC" w:rsidRDefault="00676F26" w:rsidP="00CE2DFC">
      <w:r w:rsidRPr="00676F26">
        <w:rPr>
          <w:rFonts w:cstheme="minorHAnsi"/>
        </w:rPr>
        <w:t>байнгын идэвхжилттэй</w:t>
      </w:r>
      <w:r w:rsidRPr="00676F26">
        <w:t xml:space="preserve"> </w:t>
      </w:r>
      <w:r w:rsidRPr="00676F26">
        <w:rPr>
          <w:rFonts w:cstheme="minorHAnsi"/>
        </w:rPr>
        <w:t>(эрэгтэйд: 35-69 U/L, эмэгтэйд: 25-49 U/L)</w:t>
      </w:r>
    </w:p>
    <w:p w14:paraId="2B969E9B" w14:textId="197642CF" w:rsidR="00CE2DFC" w:rsidRDefault="00CE2DFC" w:rsidP="00CE2DFC">
      <w:pPr>
        <w:rPr>
          <w:rFonts w:cstheme="minorHAnsi"/>
        </w:rPr>
      </w:pPr>
      <w:r w:rsidRPr="00CE2DFC">
        <w:t xml:space="preserve">Persistently </w:t>
      </w:r>
      <w:r w:rsidRPr="00CE2DFC">
        <w:rPr>
          <w:rFonts w:cstheme="minorHAnsi"/>
        </w:rPr>
        <w:t>abnormal (men &gt; 70 U/l, women &gt; 50 U/l)</w:t>
      </w:r>
    </w:p>
    <w:p w14:paraId="68EDABB5" w14:textId="2C523D7D" w:rsidR="006D0334" w:rsidRPr="00CE2DFC" w:rsidRDefault="006D0334" w:rsidP="00CE2DFC">
      <w:pPr>
        <w:rPr>
          <w:rFonts w:cstheme="minorHAnsi"/>
        </w:rPr>
      </w:pPr>
      <w:r w:rsidRPr="006D0334">
        <w:rPr>
          <w:rFonts w:cstheme="minorHAnsi"/>
        </w:rPr>
        <w:t>байнгын идэвхжилттэй</w:t>
      </w:r>
      <w:r>
        <w:rPr>
          <w:rFonts w:cstheme="minorHAnsi"/>
        </w:rPr>
        <w:t xml:space="preserve"> </w:t>
      </w:r>
      <w:r w:rsidRPr="006D0334">
        <w:rPr>
          <w:rFonts w:cstheme="minorHAnsi"/>
        </w:rPr>
        <w:t>(эрэгтэйд: ≥ 70 U/L, эмэгтэйд: ≥ 50 U/L)</w:t>
      </w:r>
    </w:p>
    <w:p w14:paraId="4C4F76DA" w14:textId="77777777" w:rsidR="00CE2DFC" w:rsidRPr="002D51E1" w:rsidRDefault="00CE2DFC" w:rsidP="00CE2DFC">
      <w:pPr>
        <w:rPr>
          <w:rFonts w:cstheme="minorHAnsi"/>
          <w:b/>
          <w:bCs/>
        </w:rPr>
      </w:pPr>
    </w:p>
    <w:p w14:paraId="1F8F5B2B" w14:textId="5D5D8D13" w:rsidR="00CE2DFC" w:rsidRDefault="00CE2DFC" w:rsidP="00CE2DFC">
      <w:pPr>
        <w:rPr>
          <w:b/>
          <w:bCs/>
        </w:rPr>
      </w:pPr>
      <w:r w:rsidRPr="002D51E1">
        <w:rPr>
          <w:b/>
          <w:bCs/>
        </w:rPr>
        <w:t>4.</w:t>
      </w:r>
      <w:r>
        <w:rPr>
          <w:b/>
          <w:bCs/>
        </w:rPr>
        <w:t xml:space="preserve"> </w:t>
      </w:r>
      <w:r w:rsidRPr="002D51E1">
        <w:rPr>
          <w:b/>
          <w:bCs/>
        </w:rPr>
        <w:t xml:space="preserve">What is your patient’s HBV DNA level? </w:t>
      </w:r>
    </w:p>
    <w:p w14:paraId="68F9EDEA" w14:textId="5C880234" w:rsidR="00AB124E" w:rsidRPr="002D51E1" w:rsidRDefault="00AB124E" w:rsidP="00CE2DFC">
      <w:pPr>
        <w:rPr>
          <w:b/>
          <w:bCs/>
        </w:rPr>
      </w:pPr>
      <w:r>
        <w:rPr>
          <w:b/>
          <w:bCs/>
        </w:rPr>
        <w:t xml:space="preserve">4 </w:t>
      </w:r>
      <w:r w:rsidRPr="00AB124E">
        <w:rPr>
          <w:b/>
          <w:bCs/>
        </w:rPr>
        <w:t xml:space="preserve">Таны өвчтөний </w:t>
      </w:r>
      <w:ins w:id="195" w:author="Oyuntuya Bayanjargal" w:date="2020-07-21T11:21:00Z">
        <w:r w:rsidR="00DE72CA">
          <w:rPr>
            <w:b/>
            <w:bCs/>
          </w:rPr>
          <w:t>Г</w:t>
        </w:r>
      </w:ins>
      <w:del w:id="196" w:author="Oyuntuya Bayanjargal" w:date="2020-07-21T10:34:00Z">
        <w:r w:rsidRPr="00AB124E" w:rsidDel="006E4DA8">
          <w:rPr>
            <w:b/>
            <w:bCs/>
          </w:rPr>
          <w:delText>Г</w:delText>
        </w:r>
      </w:del>
      <w:r w:rsidRPr="00AB124E">
        <w:rPr>
          <w:b/>
          <w:bCs/>
        </w:rPr>
        <w:t>ВВ-ДНХ тоолох шинжилгээний идэвхжил ямар байна вэ?</w:t>
      </w:r>
    </w:p>
    <w:p w14:paraId="59A94F85" w14:textId="01B3FB98" w:rsidR="00CE2DFC" w:rsidRPr="00CE2DFC" w:rsidRDefault="00CE2DFC" w:rsidP="00CE2DFC">
      <w:r w:rsidRPr="00CE2DFC">
        <w:t xml:space="preserve">Undetectable </w:t>
      </w:r>
      <w:r w:rsidR="005B07E5">
        <w:tab/>
      </w:r>
      <w:r w:rsidR="005B07E5">
        <w:tab/>
      </w:r>
      <w:r w:rsidR="005B07E5">
        <w:tab/>
      </w:r>
      <w:r w:rsidR="005B07E5" w:rsidRPr="005B07E5">
        <w:t>Тоологдоогүй</w:t>
      </w:r>
    </w:p>
    <w:p w14:paraId="4F5C856C" w14:textId="77777777" w:rsidR="00CE2DFC" w:rsidRPr="00CE2DFC" w:rsidRDefault="00CE2DFC" w:rsidP="00CE2DFC">
      <w:r w:rsidRPr="00CE2DFC">
        <w:t>&lt;2000 IU/ml</w:t>
      </w:r>
    </w:p>
    <w:p w14:paraId="2B774D7D" w14:textId="77777777" w:rsidR="00CE2DFC" w:rsidRPr="00CE2DFC" w:rsidRDefault="00CE2DFC" w:rsidP="00CE2DFC">
      <w:r w:rsidRPr="00CE2DFC">
        <w:t>2000~20,000 IU/mL</w:t>
      </w:r>
    </w:p>
    <w:p w14:paraId="1AE4724E" w14:textId="77777777" w:rsidR="00CE2DFC" w:rsidRPr="00CE2DFC" w:rsidRDefault="00CE2DFC" w:rsidP="00CE2DFC">
      <w:r w:rsidRPr="00CE2DFC">
        <w:t>&gt;20,000 IU/mL</w:t>
      </w:r>
    </w:p>
    <w:p w14:paraId="4901CF29" w14:textId="77777777" w:rsidR="00CE2DFC" w:rsidRDefault="00CE2DFC" w:rsidP="00CE2DFC">
      <w:pPr>
        <w:rPr>
          <w:b/>
          <w:bCs/>
          <w:highlight w:val="lightGray"/>
        </w:rPr>
      </w:pPr>
    </w:p>
    <w:p w14:paraId="657533E8" w14:textId="01F2685E" w:rsidR="00CE2DFC" w:rsidRPr="009046B4" w:rsidRDefault="00D31BEA" w:rsidP="00CE2DFC">
      <w:pPr>
        <w:rPr>
          <w:shd w:val="pct15" w:color="auto" w:fill="FFFFFF"/>
        </w:rPr>
      </w:pPr>
      <w:r w:rsidRPr="009046B4">
        <w:rPr>
          <w:shd w:val="pct15" w:color="auto" w:fill="FFFFFF"/>
        </w:rPr>
        <w:t>Submit</w:t>
      </w:r>
    </w:p>
    <w:p w14:paraId="6AF543EB" w14:textId="378BC477" w:rsidR="00CE2DFC" w:rsidRPr="009046B4" w:rsidRDefault="002348EA" w:rsidP="00CE2DFC">
      <w:pPr>
        <w:pStyle w:val="ListParagraph"/>
        <w:ind w:left="0"/>
        <w:rPr>
          <w:b/>
          <w:bCs/>
          <w:shd w:val="pct15" w:color="auto" w:fill="FFFFFF"/>
        </w:rPr>
      </w:pPr>
      <w:proofErr w:type="spellStart"/>
      <w:r w:rsidRPr="009046B4">
        <w:rPr>
          <w:b/>
          <w:bCs/>
          <w:shd w:val="pct15" w:color="auto" w:fill="FFFFFF"/>
        </w:rPr>
        <w:lastRenderedPageBreak/>
        <w:t>Илгээх</w:t>
      </w:r>
      <w:proofErr w:type="spellEnd"/>
    </w:p>
    <w:p w14:paraId="42C0228E" w14:textId="77777777" w:rsidR="00CE2DFC" w:rsidRPr="00B17F47" w:rsidRDefault="00CE2DFC" w:rsidP="00CE2DFC">
      <w:pPr>
        <w:pStyle w:val="ListParagraph"/>
      </w:pPr>
    </w:p>
    <w:p w14:paraId="6F97B3CB" w14:textId="29D96743" w:rsidR="00EB11BC" w:rsidRDefault="00EB11BC" w:rsidP="00CE2DFC"/>
    <w:p w14:paraId="145B3A34" w14:textId="0AD48D99" w:rsidR="00EB11BC" w:rsidRDefault="00EB11BC" w:rsidP="00CE2DFC"/>
    <w:p w14:paraId="1748DC9C" w14:textId="0824C291" w:rsidR="00EB11BC" w:rsidRDefault="00EB11BC" w:rsidP="00CE2DFC">
      <w:pPr>
        <w:rPr>
          <w:b/>
          <w:bCs/>
        </w:rPr>
      </w:pPr>
      <w:r w:rsidRPr="00EB11BC">
        <w:rPr>
          <w:b/>
          <w:bCs/>
        </w:rPr>
        <w:t>AASLD Treatment Recommended Page</w:t>
      </w:r>
    </w:p>
    <w:p w14:paraId="1AB7DB10" w14:textId="388D84F0" w:rsidR="00EB11BC" w:rsidRDefault="00EB11BC" w:rsidP="00EB11BC">
      <w:pPr>
        <w:rPr>
          <w:b/>
          <w:bCs/>
        </w:rPr>
      </w:pPr>
      <w:r>
        <w:rPr>
          <w:b/>
          <w:bCs/>
        </w:rPr>
        <w:t>Recommendation: Treatment</w:t>
      </w:r>
    </w:p>
    <w:p w14:paraId="18520FDD" w14:textId="77777777" w:rsidR="00F43A98" w:rsidRPr="00B40FD4" w:rsidRDefault="00F43A98" w:rsidP="00F43A98">
      <w:pPr>
        <w:rPr>
          <w:b/>
          <w:bCs/>
        </w:rPr>
      </w:pPr>
      <w:r w:rsidRPr="00B40FD4">
        <w:rPr>
          <w:b/>
          <w:bCs/>
        </w:rPr>
        <w:t>Зөвлөмж: эмчилгээ эхлэх</w:t>
      </w:r>
    </w:p>
    <w:p w14:paraId="2831C4A7" w14:textId="77777777" w:rsidR="00F43A98" w:rsidRDefault="00F43A98" w:rsidP="00EB11BC">
      <w:pPr>
        <w:rPr>
          <w:b/>
          <w:bCs/>
        </w:rPr>
      </w:pPr>
    </w:p>
    <w:p w14:paraId="1A5BA90A" w14:textId="123418D7" w:rsidR="00EB11BC" w:rsidRDefault="00EB11BC" w:rsidP="00EB11BC">
      <w:pPr>
        <w:rPr>
          <w:b/>
          <w:bCs/>
        </w:rPr>
      </w:pPr>
      <w:r w:rsidRPr="00EF0C56">
        <w:rPr>
          <w:b/>
          <w:bCs/>
        </w:rPr>
        <w:t xml:space="preserve">The result shows antiviral treatment is indicated at this time </w:t>
      </w:r>
    </w:p>
    <w:p w14:paraId="503A02AD" w14:textId="008A647D" w:rsidR="007767E2" w:rsidRPr="00B40FD4" w:rsidRDefault="007767E2" w:rsidP="007767E2">
      <w:pPr>
        <w:rPr>
          <w:b/>
          <w:bCs/>
        </w:rPr>
      </w:pPr>
      <w:r w:rsidRPr="00B40FD4">
        <w:rPr>
          <w:b/>
          <w:bCs/>
        </w:rPr>
        <w:t>Вир</w:t>
      </w:r>
      <w:ins w:id="197" w:author="Oyuntuya Bayanjargal" w:date="2020-07-21T11:21:00Z">
        <w:r w:rsidR="007154CD">
          <w:rPr>
            <w:b/>
            <w:bCs/>
          </w:rPr>
          <w:t>у</w:t>
        </w:r>
      </w:ins>
      <w:del w:id="198" w:author="Oyuntuya Bayanjargal" w:date="2020-07-21T11:21:00Z">
        <w:r w:rsidRPr="00B40FD4" w:rsidDel="007154CD">
          <w:rPr>
            <w:b/>
            <w:bCs/>
          </w:rPr>
          <w:delText>ү</w:delText>
        </w:r>
      </w:del>
      <w:r w:rsidRPr="00B40FD4">
        <w:rPr>
          <w:b/>
          <w:bCs/>
        </w:rPr>
        <w:t>сийн эсрэг эмчилгээ хийх хэрэгтэй. Үүнд</w:t>
      </w:r>
    </w:p>
    <w:p w14:paraId="73A9B2B7" w14:textId="77777777" w:rsidR="007767E2" w:rsidRPr="00EF0C56" w:rsidRDefault="007767E2" w:rsidP="00EB11BC">
      <w:pPr>
        <w:rPr>
          <w:b/>
          <w:bCs/>
        </w:rPr>
      </w:pPr>
    </w:p>
    <w:p w14:paraId="4970AF43" w14:textId="70DAB04A" w:rsidR="00EB11BC" w:rsidRDefault="00EB11BC" w:rsidP="00EB11BC">
      <w:pPr>
        <w:rPr>
          <w:b/>
          <w:bCs/>
        </w:rPr>
      </w:pPr>
      <w:r w:rsidRPr="00EF0C56">
        <w:rPr>
          <w:rFonts w:hint="eastAsia"/>
          <w:b/>
          <w:bCs/>
        </w:rPr>
        <w:t>•</w:t>
      </w:r>
      <w:r w:rsidRPr="00EF0C56">
        <w:rPr>
          <w:b/>
          <w:bCs/>
        </w:rPr>
        <w:t xml:space="preserve"> Entecavir (ETV 0.5 mg/pill/day) or Tenofovir disoproxil fumarate (TDF 300mg/pill/day) or Tenofovir alafenamide fumarate (TAF 25mg/pill/day) are the recommended first line treatment because of their potency and low risk of developing drug resistance. </w:t>
      </w:r>
    </w:p>
    <w:p w14:paraId="657A0D30" w14:textId="15DAA435" w:rsidR="00AD2A80" w:rsidRPr="008C7FFB" w:rsidRDefault="00AD2A80" w:rsidP="00AD2A80">
      <w:pPr>
        <w:rPr>
          <w:b/>
          <w:bCs/>
          <w:lang w:val="en-US"/>
          <w:rPrChange w:id="199" w:author="Oyuntuya Bayanjargal" w:date="2020-07-21T10:36:00Z">
            <w:rPr>
              <w:b/>
              <w:bCs/>
            </w:rPr>
          </w:rPrChange>
        </w:rPr>
      </w:pPr>
      <w:r w:rsidRPr="00B40FD4">
        <w:rPr>
          <w:b/>
          <w:bCs/>
        </w:rPr>
        <w:t xml:space="preserve">• Энтекавир (ETV 0.5 мг/ </w:t>
      </w:r>
      <w:ins w:id="200" w:author="Oyuntuya Bayanjargal" w:date="2020-07-21T12:51:00Z">
        <w:r w:rsidR="00F75D3A">
          <w:rPr>
            <w:b/>
            <w:bCs/>
          </w:rPr>
          <w:t>хоногт</w:t>
        </w:r>
      </w:ins>
      <w:ins w:id="201" w:author="Oyuntuya Bayanjargal" w:date="2020-07-21T10:35:00Z">
        <w:r w:rsidR="00A55739" w:rsidRPr="00B40FD4">
          <w:rPr>
            <w:b/>
            <w:bCs/>
          </w:rPr>
          <w:t xml:space="preserve"> /</w:t>
        </w:r>
      </w:ins>
      <w:ins w:id="202" w:author="Oyuntuya Bayanjargal" w:date="2020-07-21T12:51:00Z">
        <w:r w:rsidR="00F75D3A">
          <w:rPr>
            <w:b/>
            <w:bCs/>
          </w:rPr>
          <w:t xml:space="preserve"> 1</w:t>
        </w:r>
      </w:ins>
      <w:ins w:id="203" w:author="Oyuntuya Bayanjargal" w:date="2020-07-21T10:35:00Z">
        <w:r w:rsidR="00A55739" w:rsidRPr="00B40FD4">
          <w:rPr>
            <w:b/>
            <w:bCs/>
          </w:rPr>
          <w:t xml:space="preserve"> </w:t>
        </w:r>
      </w:ins>
      <w:ins w:id="204" w:author="Oyuntuya Bayanjargal" w:date="2020-07-21T13:18:00Z">
        <w:r w:rsidR="00CA2F6A">
          <w:rPr>
            <w:b/>
            <w:bCs/>
          </w:rPr>
          <w:t>удаа</w:t>
        </w:r>
      </w:ins>
      <w:del w:id="205" w:author="Oyuntuya Bayanjargal" w:date="2020-07-21T10:35:00Z">
        <w:r w:rsidRPr="00B40FD4" w:rsidDel="00A55739">
          <w:rPr>
            <w:b/>
            <w:bCs/>
          </w:rPr>
          <w:delText>хоногт / нэг удаа</w:delText>
        </w:r>
      </w:del>
      <w:r w:rsidRPr="00B40FD4">
        <w:rPr>
          <w:rFonts w:ascii="Microsoft YaHei" w:eastAsia="Microsoft YaHei" w:hAnsi="Microsoft YaHei" w:cs="Microsoft YaHei" w:hint="eastAsia"/>
          <w:b/>
          <w:bCs/>
        </w:rPr>
        <w:t>）</w:t>
      </w:r>
      <w:r w:rsidRPr="00B40FD4">
        <w:rPr>
          <w:rFonts w:hint="eastAsia"/>
          <w:b/>
          <w:bCs/>
        </w:rPr>
        <w:t>эсвэл</w:t>
      </w:r>
      <w:ins w:id="206" w:author="Oyuntuya Bayanjargal" w:date="2020-07-21T10:36:00Z">
        <w:r w:rsidR="001F491B">
          <w:rPr>
            <w:b/>
            <w:bCs/>
          </w:rPr>
          <w:t xml:space="preserve"> </w:t>
        </w:r>
      </w:ins>
      <w:ins w:id="207" w:author="Oyuntuya Bayanjargal" w:date="2020-07-21T12:53:00Z">
        <w:r w:rsidR="00CD5DA2" w:rsidRPr="00B40FD4">
          <w:rPr>
            <w:b/>
            <w:bCs/>
          </w:rPr>
          <w:t>Teнофовир</w:t>
        </w:r>
        <w:r w:rsidR="00CD5DA2">
          <w:rPr>
            <w:b/>
            <w:bCs/>
          </w:rPr>
          <w:t xml:space="preserve"> дисопроксил</w:t>
        </w:r>
        <w:r w:rsidR="00CD5DA2" w:rsidRPr="00B40FD4">
          <w:rPr>
            <w:b/>
            <w:bCs/>
          </w:rPr>
          <w:t xml:space="preserve"> </w:t>
        </w:r>
        <w:r w:rsidR="00CD5DA2">
          <w:rPr>
            <w:b/>
            <w:bCs/>
          </w:rPr>
          <w:t>фумарат</w:t>
        </w:r>
      </w:ins>
      <w:del w:id="208" w:author="Oyuntuya Bayanjargal" w:date="2020-07-21T12:53:00Z">
        <w:r w:rsidRPr="00B40FD4" w:rsidDel="00CD5DA2">
          <w:rPr>
            <w:b/>
            <w:bCs/>
          </w:rPr>
          <w:delText>Teнофовир</w:delText>
        </w:r>
      </w:del>
      <w:r w:rsidRPr="00B40FD4">
        <w:rPr>
          <w:b/>
          <w:bCs/>
        </w:rPr>
        <w:t xml:space="preserve"> (TDF 300 мг/ </w:t>
      </w:r>
      <w:ins w:id="209" w:author="Oyuntuya Bayanjargal" w:date="2020-07-21T12:51:00Z">
        <w:r w:rsidR="00F75D3A">
          <w:rPr>
            <w:b/>
            <w:bCs/>
          </w:rPr>
          <w:t>хоногт</w:t>
        </w:r>
        <w:r w:rsidR="00F75D3A" w:rsidRPr="00B40FD4">
          <w:rPr>
            <w:b/>
            <w:bCs/>
          </w:rPr>
          <w:t xml:space="preserve"> /</w:t>
        </w:r>
        <w:r w:rsidR="00F75D3A">
          <w:rPr>
            <w:b/>
            <w:bCs/>
          </w:rPr>
          <w:t xml:space="preserve"> 1</w:t>
        </w:r>
        <w:r w:rsidR="00F75D3A" w:rsidRPr="00B40FD4">
          <w:rPr>
            <w:b/>
            <w:bCs/>
          </w:rPr>
          <w:t xml:space="preserve"> </w:t>
        </w:r>
      </w:ins>
      <w:ins w:id="210" w:author="Oyuntuya Bayanjargal" w:date="2020-07-21T13:18:00Z">
        <w:r w:rsidR="00CA2F6A">
          <w:rPr>
            <w:b/>
            <w:bCs/>
          </w:rPr>
          <w:t>удаа</w:t>
        </w:r>
      </w:ins>
      <w:del w:id="211" w:author="Oyuntuya Bayanjargal" w:date="2020-07-21T10:35:00Z">
        <w:r w:rsidRPr="00B40FD4" w:rsidDel="00A55739">
          <w:rPr>
            <w:b/>
            <w:bCs/>
          </w:rPr>
          <w:delText>хоногт / нэг удаа</w:delText>
        </w:r>
      </w:del>
      <w:r w:rsidRPr="00B40FD4">
        <w:rPr>
          <w:b/>
          <w:bCs/>
        </w:rPr>
        <w:t>) эсвэл</w:t>
      </w:r>
      <w:ins w:id="212" w:author="Oyuntuya Bayanjargal" w:date="2020-07-21T12:54:00Z">
        <w:r w:rsidR="00AD7229">
          <w:rPr>
            <w:b/>
            <w:bCs/>
          </w:rPr>
          <w:t xml:space="preserve"> Тенофовир алафенамид фумарат</w:t>
        </w:r>
      </w:ins>
      <w:r w:rsidRPr="00B40FD4">
        <w:rPr>
          <w:b/>
          <w:bCs/>
        </w:rPr>
        <w:t xml:space="preserve"> (TAF 25 мг/ </w:t>
      </w:r>
      <w:ins w:id="213" w:author="Oyuntuya Bayanjargal" w:date="2020-07-21T12:51:00Z">
        <w:r w:rsidR="00F75D3A">
          <w:rPr>
            <w:b/>
            <w:bCs/>
          </w:rPr>
          <w:t>хоногт</w:t>
        </w:r>
        <w:r w:rsidR="00F75D3A" w:rsidRPr="00B40FD4">
          <w:rPr>
            <w:b/>
            <w:bCs/>
          </w:rPr>
          <w:t xml:space="preserve"> /</w:t>
        </w:r>
        <w:r w:rsidR="00F75D3A">
          <w:rPr>
            <w:b/>
            <w:bCs/>
          </w:rPr>
          <w:t xml:space="preserve"> 1</w:t>
        </w:r>
        <w:r w:rsidR="00F75D3A" w:rsidRPr="00B40FD4">
          <w:rPr>
            <w:b/>
            <w:bCs/>
          </w:rPr>
          <w:t xml:space="preserve"> </w:t>
        </w:r>
      </w:ins>
      <w:ins w:id="214" w:author="Oyuntuya Bayanjargal" w:date="2020-07-21T13:18:00Z">
        <w:r w:rsidR="00CA2F6A">
          <w:rPr>
            <w:b/>
            <w:bCs/>
          </w:rPr>
          <w:t>удаа</w:t>
        </w:r>
      </w:ins>
      <w:del w:id="215" w:author="Oyuntuya Bayanjargal" w:date="2020-07-21T10:36:00Z">
        <w:r w:rsidRPr="00B40FD4" w:rsidDel="00A55739">
          <w:rPr>
            <w:b/>
            <w:bCs/>
          </w:rPr>
          <w:delText>хоногт / нэг удаа</w:delText>
        </w:r>
      </w:del>
      <w:r w:rsidRPr="00B40FD4">
        <w:rPr>
          <w:b/>
          <w:bCs/>
        </w:rPr>
        <w:t>) эмчилгээ нь эмчилгээний нэгдүгээр сонголтоор зөвлөмж болгож байна. Учир нь уг эмэнд тэсвэржилт үүсгэх эрсдэл маш бага</w:t>
      </w:r>
      <w:ins w:id="216" w:author="Oyuntuya Bayanjargal" w:date="2020-07-21T10:36:00Z">
        <w:r w:rsidR="008C7FFB">
          <w:rPr>
            <w:b/>
            <w:bCs/>
            <w:lang w:val="en-US"/>
          </w:rPr>
          <w:t>.</w:t>
        </w:r>
      </w:ins>
    </w:p>
    <w:p w14:paraId="10AA0477" w14:textId="626EA0B6" w:rsidR="00AD2A80" w:rsidRPr="00EF0C56" w:rsidRDefault="001F491B" w:rsidP="00EB11BC">
      <w:pPr>
        <w:rPr>
          <w:b/>
          <w:bCs/>
        </w:rPr>
      </w:pPr>
      <w:ins w:id="217" w:author="Oyuntuya Bayanjargal" w:date="2020-07-21T10:36:00Z">
        <w:r>
          <w:rPr>
            <w:b/>
            <w:bCs/>
          </w:rPr>
          <w:t xml:space="preserve"> </w:t>
        </w:r>
      </w:ins>
    </w:p>
    <w:p w14:paraId="030073E3" w14:textId="7DEDE7E6" w:rsidR="00EB11BC" w:rsidRDefault="00EB11BC" w:rsidP="00EB11BC">
      <w:r w:rsidRPr="008E4EED">
        <w:t>The medicines act by preventing the hepatitis B virus from replicating</w:t>
      </w:r>
    </w:p>
    <w:p w14:paraId="62BDE5C7" w14:textId="6A53ABCB" w:rsidR="00C028F1" w:rsidRPr="002D1FEA" w:rsidRDefault="00C028F1" w:rsidP="00C028F1">
      <w:r w:rsidRPr="002D1FEA">
        <w:rPr>
          <w:rFonts w:hint="eastAsia"/>
        </w:rPr>
        <w:t>Эдгээр</w:t>
      </w:r>
      <w:r w:rsidRPr="002D1FEA">
        <w:t xml:space="preserve"> эмүүд нь </w:t>
      </w:r>
      <w:ins w:id="218" w:author="Oyuntuya Bayanjargal" w:date="2020-07-21T11:21:00Z">
        <w:r w:rsidR="007154CD">
          <w:rPr>
            <w:lang w:val="en-US"/>
          </w:rPr>
          <w:t>Г</w:t>
        </w:r>
      </w:ins>
      <w:del w:id="219" w:author="Oyuntuya Bayanjargal" w:date="2020-07-21T10:36:00Z">
        <w:r w:rsidRPr="002D1FEA" w:rsidDel="00FB0FD4">
          <w:delText>Г</w:delText>
        </w:r>
      </w:del>
      <w:r w:rsidRPr="002D1FEA">
        <w:t>ВВ-ийн өсөлт үржлийг дарангуйлна</w:t>
      </w:r>
    </w:p>
    <w:p w14:paraId="2AE65E56" w14:textId="77777777" w:rsidR="00C028F1" w:rsidRPr="008E4EED" w:rsidRDefault="00C028F1" w:rsidP="00EB11BC"/>
    <w:p w14:paraId="436A7713" w14:textId="1DB34B02" w:rsidR="00EB11BC" w:rsidRDefault="00EB11BC" w:rsidP="00EB11BC">
      <w:r w:rsidRPr="008E4EED">
        <w:t>Important to take the medicine daily to prevent the development of drug resistance. Patients who had taken lamivudine and developed drug resistance should be placed on tenofovir.</w:t>
      </w:r>
    </w:p>
    <w:p w14:paraId="05FA7123" w14:textId="4AFB8D33" w:rsidR="00547775" w:rsidRPr="008B097E" w:rsidRDefault="00547775" w:rsidP="00547775">
      <w:pPr>
        <w:rPr>
          <w:lang w:val="en-US"/>
          <w:rPrChange w:id="220" w:author="Oyuntuya Bayanjargal" w:date="2020-07-21T10:37:00Z">
            <w:rPr/>
          </w:rPrChange>
        </w:rPr>
      </w:pPr>
      <w:r w:rsidRPr="002D1FEA">
        <w:rPr>
          <w:rFonts w:hint="eastAsia"/>
        </w:rPr>
        <w:t>Эмийн</w:t>
      </w:r>
      <w:r w:rsidRPr="002D1FEA">
        <w:t xml:space="preserve"> тэсвэржилт үүсэхээс сэргийлж эмийг өдөр бүр хэрэглэх нь чухал. Ламивүдин хэрэглэж байгаад эмийн тэсвэржилт үүссэн бол Teнофовирын эмчилгээнд шилжинэ</w:t>
      </w:r>
      <w:ins w:id="221" w:author="Oyuntuya Bayanjargal" w:date="2020-07-21T10:37:00Z">
        <w:r w:rsidR="008B097E">
          <w:rPr>
            <w:lang w:val="en-US"/>
          </w:rPr>
          <w:t>.</w:t>
        </w:r>
      </w:ins>
    </w:p>
    <w:p w14:paraId="02515A1B" w14:textId="77777777" w:rsidR="00547775" w:rsidRPr="008E4EED" w:rsidRDefault="00547775" w:rsidP="00EB11BC"/>
    <w:p w14:paraId="6666E2CD" w14:textId="77777777" w:rsidR="00EB11BC" w:rsidRPr="008E4EED" w:rsidRDefault="00EB11BC" w:rsidP="00EB11BC">
      <w:r w:rsidRPr="008E4EED">
        <w:t>Duration of treatment is likely life-long. Stopping treatment can result in hepatitis flare.</w:t>
      </w:r>
    </w:p>
    <w:p w14:paraId="78F38E0D" w14:textId="083EE9F9" w:rsidR="00960E6A" w:rsidRPr="00D54D1C" w:rsidRDefault="00960E6A" w:rsidP="00960E6A">
      <w:pPr>
        <w:rPr>
          <w:lang w:val="en-US"/>
          <w:rPrChange w:id="222" w:author="Oyuntuya Bayanjargal" w:date="2020-07-21T10:37:00Z">
            <w:rPr/>
          </w:rPrChange>
        </w:rPr>
      </w:pPr>
      <w:r w:rsidRPr="002D1FEA">
        <w:rPr>
          <w:rFonts w:hint="eastAsia"/>
        </w:rPr>
        <w:t>Эмчилгээний</w:t>
      </w:r>
      <w:r w:rsidRPr="002D1FEA">
        <w:t xml:space="preserve"> үргэлжлэх хугацаа нь насан туршдаа байх магадлалтай. </w:t>
      </w:r>
      <w:ins w:id="223" w:author="Oyuntuya Bayanjargal" w:date="2020-07-21T10:39:00Z">
        <w:r w:rsidR="00EA1E4C" w:rsidRPr="002D1FEA">
          <w:t xml:space="preserve">Эмчилгээг зогсоовол </w:t>
        </w:r>
      </w:ins>
      <w:ins w:id="224" w:author="Oyuntuya Bayanjargal" w:date="2020-07-21T11:22:00Z">
        <w:r w:rsidR="00E20930">
          <w:t xml:space="preserve">үр дүнд нь </w:t>
        </w:r>
      </w:ins>
      <w:ins w:id="225" w:author="Oyuntuya Bayanjargal" w:date="2020-07-21T10:39:00Z">
        <w:r w:rsidR="00EA1E4C" w:rsidRPr="002D1FEA">
          <w:t>элэгний эсийн гэмт</w:t>
        </w:r>
        <w:r w:rsidR="00EA1E4C">
          <w:rPr>
            <w:lang w:val="en-US"/>
          </w:rPr>
          <w:t>э</w:t>
        </w:r>
        <w:r w:rsidR="00EA1E4C" w:rsidRPr="002D1FEA">
          <w:t>л үүснэ</w:t>
        </w:r>
      </w:ins>
      <w:del w:id="226" w:author="Oyuntuya Bayanjargal" w:date="2020-07-21T10:39:00Z">
        <w:r w:rsidRPr="002D1FEA" w:rsidDel="00EA1E4C">
          <w:delText>Эмчилгээг зогсоовол элэгний эсийн гэмтлийн шинж тэмдэг үүснэ</w:delText>
        </w:r>
      </w:del>
      <w:ins w:id="227" w:author="Oyuntuya Bayanjargal" w:date="2020-07-21T10:37:00Z">
        <w:r w:rsidR="00D54D1C">
          <w:rPr>
            <w:lang w:val="en-US"/>
          </w:rPr>
          <w:t>.</w:t>
        </w:r>
      </w:ins>
    </w:p>
    <w:p w14:paraId="1417CD95" w14:textId="77777777" w:rsidR="00EB11BC" w:rsidRPr="008E4EED" w:rsidRDefault="00EB11BC" w:rsidP="00EB11BC"/>
    <w:p w14:paraId="70369150" w14:textId="129C91CE" w:rsidR="00EB11BC" w:rsidRDefault="00EB11BC" w:rsidP="00EB11BC">
      <w:pPr>
        <w:rPr>
          <w:b/>
          <w:bCs/>
        </w:rPr>
      </w:pPr>
      <w:r w:rsidRPr="00EF0C56">
        <w:rPr>
          <w:rFonts w:hint="eastAsia"/>
          <w:b/>
          <w:bCs/>
        </w:rPr>
        <w:t>•</w:t>
      </w:r>
      <w:r w:rsidRPr="00EF0C56">
        <w:rPr>
          <w:b/>
          <w:bCs/>
        </w:rPr>
        <w:t xml:space="preserve">Long-term Monitoring recommendations: </w:t>
      </w:r>
    </w:p>
    <w:p w14:paraId="1B923CC4" w14:textId="24B9781C" w:rsidR="002A1B59" w:rsidRPr="00EF0C56" w:rsidRDefault="002A1B59" w:rsidP="00EB11BC">
      <w:pPr>
        <w:rPr>
          <w:b/>
          <w:bCs/>
        </w:rPr>
      </w:pPr>
      <w:r w:rsidRPr="00B40FD4">
        <w:rPr>
          <w:rFonts w:hint="eastAsia"/>
          <w:b/>
          <w:bCs/>
        </w:rPr>
        <w:t>•</w:t>
      </w:r>
      <w:r w:rsidRPr="00B40FD4">
        <w:rPr>
          <w:b/>
          <w:bCs/>
        </w:rPr>
        <w:t xml:space="preserve"> </w:t>
      </w:r>
      <w:del w:id="228" w:author="Oyuntuya Bayanjargal" w:date="2020-07-21T10:39:00Z">
        <w:r w:rsidRPr="00B40FD4" w:rsidDel="00AB444B">
          <w:rPr>
            <w:b/>
            <w:bCs/>
          </w:rPr>
          <w:delText xml:space="preserve">Урт хугацааны </w:delText>
        </w:r>
      </w:del>
      <w:ins w:id="229" w:author="Oyuntuya Bayanjargal" w:date="2020-07-21T15:53:00Z">
        <w:r w:rsidR="00EC0298">
          <w:rPr>
            <w:b/>
            <w:bCs/>
          </w:rPr>
          <w:t>У</w:t>
        </w:r>
        <w:r w:rsidR="00EC0298" w:rsidRPr="00B40FD4">
          <w:rPr>
            <w:b/>
            <w:bCs/>
          </w:rPr>
          <w:t xml:space="preserve">рт хугацааны </w:t>
        </w:r>
        <w:r w:rsidR="00EC0298">
          <w:rPr>
            <w:b/>
            <w:bCs/>
          </w:rPr>
          <w:t xml:space="preserve">хяналтын </w:t>
        </w:r>
        <w:proofErr w:type="spellStart"/>
        <w:r w:rsidR="00EC0298">
          <w:rPr>
            <w:b/>
            <w:bCs/>
            <w:lang w:val="en-US"/>
          </w:rPr>
          <w:t>зөвлөмжүүд</w:t>
        </w:r>
        <w:proofErr w:type="spellEnd"/>
        <w:r w:rsidR="00EC0298" w:rsidRPr="00B40FD4" w:rsidDel="00AB444B">
          <w:rPr>
            <w:b/>
            <w:bCs/>
          </w:rPr>
          <w:t xml:space="preserve"> </w:t>
        </w:r>
      </w:ins>
      <w:del w:id="230" w:author="Oyuntuya Bayanjargal" w:date="2020-07-21T10:39:00Z">
        <w:r w:rsidRPr="00B40FD4" w:rsidDel="00AB444B">
          <w:rPr>
            <w:b/>
            <w:bCs/>
          </w:rPr>
          <w:delText>х</w:delText>
        </w:r>
      </w:del>
      <w:del w:id="231" w:author="Oyuntuya Bayanjargal" w:date="2020-07-21T15:53:00Z">
        <w:r w:rsidRPr="00B40FD4" w:rsidDel="00EC0298">
          <w:rPr>
            <w:b/>
            <w:bCs/>
          </w:rPr>
          <w:delText>яналт</w:delText>
        </w:r>
      </w:del>
    </w:p>
    <w:p w14:paraId="78718F23" w14:textId="20E990C3" w:rsidR="00EB11BC" w:rsidRDefault="00EB11BC" w:rsidP="00EB11BC">
      <w:r w:rsidRPr="008E4EED">
        <w:t>1.Blood test for ALT level to monitor for treatment response and hepatitis flare every 6 months. Blood test for creatinine every 6 -12 months to monitor kidney function if taking tenofovir.</w:t>
      </w:r>
    </w:p>
    <w:p w14:paraId="56571B63" w14:textId="55BE11E6" w:rsidR="00D6050A" w:rsidRPr="00E14032" w:rsidRDefault="00D6050A" w:rsidP="00D6050A">
      <w:pPr>
        <w:rPr>
          <w:lang w:val="en-US"/>
          <w:rPrChange w:id="232" w:author="Oyuntuya Bayanjargal" w:date="2020-07-21T10:40:00Z">
            <w:rPr/>
          </w:rPrChange>
        </w:rPr>
      </w:pPr>
      <w:r w:rsidRPr="00E85EF8">
        <w:t>1. 6 сар тутам цусны шинжилгээгээр АЛАТ-</w:t>
      </w:r>
      <w:del w:id="233" w:author="Oyuntuya Bayanjargal" w:date="2020-07-21T15:47:00Z">
        <w:r w:rsidRPr="00E85EF8" w:rsidDel="009E490D">
          <w:delText>ы</w:delText>
        </w:r>
      </w:del>
      <w:r w:rsidRPr="00E85EF8">
        <w:t>н т</w:t>
      </w:r>
      <w:ins w:id="234" w:author="Oyuntuya Bayanjargal" w:date="2020-07-21T10:40:00Z">
        <w:r w:rsidR="00E14032">
          <w:t>ө</w:t>
        </w:r>
      </w:ins>
      <w:del w:id="235" w:author="Oyuntuya Bayanjargal" w:date="2020-07-21T10:40:00Z">
        <w:r w:rsidRPr="00E85EF8" w:rsidDel="00E14032">
          <w:delText>ү</w:delText>
        </w:r>
      </w:del>
      <w:r w:rsidRPr="00E85EF8">
        <w:t xml:space="preserve">вшинг тодорхойлж эмчилгээний үр дүн, элэгний эсийн гэмтлийн байдлыг хянана. Хэрэв тeнофовир хэрэглэж байгаа бол цусны биохимийн шинжилгээгээр креатинины хэмжээг 6-12 сар тутамд тодорхойлж бөөрний үйл ажиллагааг </w:t>
      </w:r>
      <w:r w:rsidRPr="00E85EF8">
        <w:rPr>
          <w:rFonts w:hint="eastAsia"/>
        </w:rPr>
        <w:t>хянах</w:t>
      </w:r>
      <w:r w:rsidRPr="00E85EF8">
        <w:t xml:space="preserve"> шаардлагатай</w:t>
      </w:r>
      <w:ins w:id="236" w:author="Oyuntuya Bayanjargal" w:date="2020-07-21T10:40:00Z">
        <w:r w:rsidR="00E14032">
          <w:rPr>
            <w:lang w:val="en-US"/>
          </w:rPr>
          <w:t>.</w:t>
        </w:r>
      </w:ins>
    </w:p>
    <w:p w14:paraId="3B635651" w14:textId="77777777" w:rsidR="00D6050A" w:rsidRPr="008E4EED" w:rsidRDefault="00D6050A" w:rsidP="00EB11BC"/>
    <w:p w14:paraId="378D3344" w14:textId="72838A4E" w:rsidR="00EB11BC" w:rsidRDefault="00EB11BC" w:rsidP="00EB11BC">
      <w:r w:rsidRPr="008E4EED">
        <w:t>2. Blood test for hepatitis B DNA level 3 - 6 months after starting treatment to evaluate treatment response. Repeat if ALT level becomes elevated on treatment and if feasible once a year.</w:t>
      </w:r>
    </w:p>
    <w:p w14:paraId="05E54AE2" w14:textId="210C199A" w:rsidR="00DA7EAC" w:rsidRPr="00097B8E" w:rsidRDefault="00DA7EAC" w:rsidP="00DA7EAC">
      <w:pPr>
        <w:rPr>
          <w:lang w:val="en-US"/>
          <w:rPrChange w:id="237" w:author="Oyuntuya Bayanjargal" w:date="2020-07-21T10:50:00Z">
            <w:rPr/>
          </w:rPrChange>
        </w:rPr>
      </w:pPr>
      <w:r w:rsidRPr="00E85EF8">
        <w:lastRenderedPageBreak/>
        <w:t xml:space="preserve">2. Эмчилгээний үр дүнг хянах зорилгоор </w:t>
      </w:r>
      <w:ins w:id="238" w:author="Oyuntuya Bayanjargal" w:date="2020-07-21T11:23:00Z">
        <w:r w:rsidR="001C0444">
          <w:rPr>
            <w:lang w:val="en-US"/>
          </w:rPr>
          <w:t>Г</w:t>
        </w:r>
      </w:ins>
      <w:del w:id="239" w:author="Oyuntuya Bayanjargal" w:date="2020-07-21T10:50:00Z">
        <w:r w:rsidRPr="00E85EF8" w:rsidDel="00097B8E">
          <w:delText>Г</w:delText>
        </w:r>
      </w:del>
      <w:r w:rsidRPr="00E85EF8">
        <w:t>ВВ-ийн ДНХ-ийн идэвхжил тодорхойлох шинжилгээг эмчилгээ эхэлсний дараа 3-6 саруудад хийнэ. Цаашид жилд нэг удаа эсвэл АЛАТ-</w:t>
      </w:r>
      <w:del w:id="240" w:author="Oyuntuya Bayanjargal" w:date="2020-07-21T14:06:00Z">
        <w:r w:rsidRPr="00E85EF8" w:rsidDel="00B643B5">
          <w:delText>ий</w:delText>
        </w:r>
      </w:del>
      <w:r w:rsidRPr="00E85EF8">
        <w:t>н т</w:t>
      </w:r>
      <w:ins w:id="241" w:author="Oyuntuya Bayanjargal" w:date="2020-07-21T10:50:00Z">
        <w:r w:rsidR="00097B8E">
          <w:t>ө</w:t>
        </w:r>
      </w:ins>
      <w:del w:id="242" w:author="Oyuntuya Bayanjargal" w:date="2020-07-21T10:50:00Z">
        <w:r w:rsidRPr="00E85EF8" w:rsidDel="00097B8E">
          <w:delText>ү</w:delText>
        </w:r>
      </w:del>
      <w:r w:rsidRPr="00E85EF8">
        <w:t>вшин эмчилгээний үед нэмэгдвэл давтан шинжилнэ</w:t>
      </w:r>
      <w:ins w:id="243" w:author="Oyuntuya Bayanjargal" w:date="2020-07-21T10:50:00Z">
        <w:r w:rsidR="00097B8E">
          <w:rPr>
            <w:lang w:val="en-US"/>
          </w:rPr>
          <w:t>.</w:t>
        </w:r>
      </w:ins>
    </w:p>
    <w:p w14:paraId="3B5DB697" w14:textId="77777777" w:rsidR="00DA7EAC" w:rsidRPr="008E4EED" w:rsidRDefault="00DA7EAC" w:rsidP="00EB11BC"/>
    <w:p w14:paraId="3EF493CA" w14:textId="77777777" w:rsidR="00EB11BC" w:rsidRPr="008E4EED" w:rsidRDefault="00EB11BC" w:rsidP="00EB11BC">
      <w:r w:rsidRPr="008E4EED">
        <w:t>3. Blood test for alpha fetoprotein (AFP) level every 6 months and liver ultrasound every 6-12 months for liver cancer screening (Particularly important if the patient has cirrhosis or a family history of liver cancer.)</w:t>
      </w:r>
    </w:p>
    <w:p w14:paraId="054127C1" w14:textId="77777777" w:rsidR="00025ABD" w:rsidRPr="00E85EF8" w:rsidRDefault="00025ABD" w:rsidP="00025ABD">
      <w:r w:rsidRPr="00E85EF8">
        <w:t>3. Элэгний хорт хавдрын илрүүлэг шинжилгээнд дараах байдлаар хамрагдана. Үүнд: цусанд AFP тодорхойлох шинжилгээнд 6 сар тутам, элэгний хэт авиан шинжилгээнд 6-12 сар тутам (Хэрвээ өвчтөн элэгний хатууралтай бол мөн гэр бүлийн гишүүдийн хэн нэгэн нь элэгний хавдраар өвчилж байсан бол элэгний хавдрын илрүүлэг шинжилгээнд хамрагдах нь маш чухал)</w:t>
      </w:r>
    </w:p>
    <w:p w14:paraId="47D68F4A" w14:textId="77777777" w:rsidR="00EB11BC" w:rsidRPr="00EF0C56" w:rsidRDefault="00EB11BC" w:rsidP="00025ABD">
      <w:pPr>
        <w:rPr>
          <w:b/>
          <w:bCs/>
        </w:rPr>
      </w:pPr>
    </w:p>
    <w:p w14:paraId="0D43DABC" w14:textId="77777777" w:rsidR="00EB11BC" w:rsidRPr="00EF0C56" w:rsidRDefault="00EB11BC" w:rsidP="00EB11BC">
      <w:pPr>
        <w:rPr>
          <w:b/>
          <w:bCs/>
        </w:rPr>
      </w:pPr>
      <w:r w:rsidRPr="00EF0C56">
        <w:rPr>
          <w:rFonts w:hint="eastAsia"/>
          <w:b/>
          <w:bCs/>
        </w:rPr>
        <w:t>•</w:t>
      </w:r>
      <w:r w:rsidRPr="00EF0C56">
        <w:rPr>
          <w:b/>
          <w:bCs/>
        </w:rPr>
        <w:t xml:space="preserve"> Avoid drinking alcohol and moldy food</w:t>
      </w:r>
      <w:r w:rsidRPr="00EB11BC">
        <w:rPr>
          <w:b/>
          <w:bCs/>
          <w:color w:val="FF0000"/>
        </w:rPr>
        <w:t xml:space="preserve">. Advise the patient to receive the hepatitis A vaccine if unprotected and the patient’s family and partner to get tested </w:t>
      </w:r>
      <w:r w:rsidRPr="00EF0C56">
        <w:rPr>
          <w:b/>
          <w:bCs/>
        </w:rPr>
        <w:t>for hepatitis B and get vaccinated if they are not protected.</w:t>
      </w:r>
    </w:p>
    <w:p w14:paraId="66246F46" w14:textId="36F9D269" w:rsidR="00D16176" w:rsidRPr="00EF0C56" w:rsidRDefault="00D16176" w:rsidP="00D16176">
      <w:pPr>
        <w:rPr>
          <w:b/>
          <w:bCs/>
        </w:rPr>
      </w:pPr>
      <w:r w:rsidRPr="00B40FD4">
        <w:rPr>
          <w:rFonts w:hint="eastAsia"/>
          <w:b/>
          <w:bCs/>
        </w:rPr>
        <w:t>•</w:t>
      </w:r>
      <w:r w:rsidRPr="00B40FD4">
        <w:rPr>
          <w:b/>
          <w:bCs/>
        </w:rPr>
        <w:t xml:space="preserve"> Архи согтууруулах ундаа болон хөгцөрч муудсан хоол хүнснээс татгалзах. Хэрэв дархлаа тогтоогүй бол </w:t>
      </w:r>
      <w:ins w:id="244" w:author="Oyuntuya Bayanjargal" w:date="2020-07-21T11:23:00Z">
        <w:r w:rsidR="001C0444">
          <w:rPr>
            <w:b/>
            <w:bCs/>
            <w:lang w:val="en-US"/>
          </w:rPr>
          <w:t>г</w:t>
        </w:r>
      </w:ins>
      <w:del w:id="245" w:author="Oyuntuya Bayanjargal" w:date="2020-07-21T10:51:00Z">
        <w:r w:rsidRPr="00B40FD4" w:rsidDel="00600366">
          <w:rPr>
            <w:b/>
            <w:bCs/>
          </w:rPr>
          <w:delText>вирүст г</w:delText>
        </w:r>
      </w:del>
      <w:r w:rsidRPr="00B40FD4">
        <w:rPr>
          <w:b/>
          <w:bCs/>
        </w:rPr>
        <w:t>епатит</w:t>
      </w:r>
      <w:ins w:id="246" w:author="Oyuntuya Bayanjargal" w:date="2020-07-21T11:23:00Z">
        <w:r w:rsidR="001C0444">
          <w:rPr>
            <w:b/>
            <w:bCs/>
          </w:rPr>
          <w:t>ы</w:t>
        </w:r>
      </w:ins>
      <w:ins w:id="247" w:author="Oyuntuya Bayanjargal" w:date="2020-07-21T10:51:00Z">
        <w:r w:rsidR="00600366">
          <w:rPr>
            <w:b/>
            <w:bCs/>
          </w:rPr>
          <w:t>н</w:t>
        </w:r>
      </w:ins>
      <w:r w:rsidRPr="00B40FD4">
        <w:rPr>
          <w:b/>
          <w:bCs/>
        </w:rPr>
        <w:t xml:space="preserve"> А</w:t>
      </w:r>
      <w:ins w:id="248" w:author="Oyuntuya Bayanjargal" w:date="2020-07-21T10:51:00Z">
        <w:r w:rsidR="00600366">
          <w:rPr>
            <w:b/>
            <w:bCs/>
          </w:rPr>
          <w:t xml:space="preserve"> вир</w:t>
        </w:r>
      </w:ins>
      <w:ins w:id="249" w:author="Oyuntuya Bayanjargal" w:date="2020-07-21T11:23:00Z">
        <w:r w:rsidR="001C0444">
          <w:rPr>
            <w:b/>
            <w:bCs/>
          </w:rPr>
          <w:t>у</w:t>
        </w:r>
      </w:ins>
      <w:ins w:id="250" w:author="Oyuntuya Bayanjargal" w:date="2020-07-21T10:51:00Z">
        <w:r w:rsidR="00600366">
          <w:rPr>
            <w:b/>
            <w:bCs/>
          </w:rPr>
          <w:t>сийн</w:t>
        </w:r>
      </w:ins>
      <w:del w:id="251" w:author="Oyuntuya Bayanjargal" w:date="2020-07-21T10:51:00Z">
        <w:r w:rsidRPr="00B40FD4" w:rsidDel="00600366">
          <w:rPr>
            <w:b/>
            <w:bCs/>
          </w:rPr>
          <w:delText>-ийн</w:delText>
        </w:r>
      </w:del>
      <w:r w:rsidRPr="00B40FD4">
        <w:rPr>
          <w:b/>
          <w:bCs/>
        </w:rPr>
        <w:t xml:space="preserve"> вакцин хийлгэх. Гэр бүлийн гишүүд болон бэлгийн хамтрагчийг </w:t>
      </w:r>
      <w:del w:id="252" w:author="Oyuntuya Bayanjargal" w:date="2020-07-21T11:24:00Z">
        <w:r w:rsidRPr="00B40FD4" w:rsidDel="001C0444">
          <w:rPr>
            <w:b/>
            <w:bCs/>
          </w:rPr>
          <w:delText xml:space="preserve">вирүст </w:delText>
        </w:r>
      </w:del>
      <w:ins w:id="253" w:author="Oyuntuya Bayanjargal" w:date="2020-07-21T11:23:00Z">
        <w:r w:rsidR="001C0444">
          <w:rPr>
            <w:b/>
            <w:bCs/>
          </w:rPr>
          <w:t>г</w:t>
        </w:r>
      </w:ins>
      <w:del w:id="254" w:author="Oyuntuya Bayanjargal" w:date="2020-07-21T10:51:00Z">
        <w:r w:rsidRPr="00B40FD4" w:rsidDel="00E42221">
          <w:rPr>
            <w:b/>
            <w:bCs/>
          </w:rPr>
          <w:delText>г</w:delText>
        </w:r>
      </w:del>
      <w:r w:rsidRPr="00B40FD4">
        <w:rPr>
          <w:b/>
          <w:bCs/>
        </w:rPr>
        <w:t>епатит</w:t>
      </w:r>
      <w:ins w:id="255" w:author="Oyuntuya Bayanjargal" w:date="2020-07-21T11:24:00Z">
        <w:r w:rsidR="001C0444">
          <w:rPr>
            <w:b/>
            <w:bCs/>
          </w:rPr>
          <w:t>ы</w:t>
        </w:r>
      </w:ins>
      <w:del w:id="256" w:author="Oyuntuya Bayanjargal" w:date="2020-07-21T10:51:00Z">
        <w:r w:rsidRPr="00B40FD4" w:rsidDel="00E42221">
          <w:rPr>
            <w:b/>
            <w:bCs/>
          </w:rPr>
          <w:delText>ы</w:delText>
        </w:r>
      </w:del>
      <w:r w:rsidRPr="00B40FD4">
        <w:rPr>
          <w:b/>
          <w:bCs/>
        </w:rPr>
        <w:t>н</w:t>
      </w:r>
      <w:ins w:id="257" w:author="Oyuntuya Bayanjargal" w:date="2020-07-21T11:24:00Z">
        <w:r w:rsidR="001C0444">
          <w:rPr>
            <w:b/>
            <w:bCs/>
          </w:rPr>
          <w:t xml:space="preserve"> </w:t>
        </w:r>
      </w:ins>
      <w:ins w:id="258" w:author="Oyuntuya Bayanjargal" w:date="2020-07-21T12:55:00Z">
        <w:r w:rsidR="00B8341E">
          <w:rPr>
            <w:b/>
            <w:bCs/>
          </w:rPr>
          <w:t xml:space="preserve">В </w:t>
        </w:r>
      </w:ins>
      <w:ins w:id="259" w:author="Oyuntuya Bayanjargal" w:date="2020-07-21T11:24:00Z">
        <w:r w:rsidR="001C0444">
          <w:rPr>
            <w:b/>
            <w:bCs/>
          </w:rPr>
          <w:t>вирусийн</w:t>
        </w:r>
      </w:ins>
      <w:r w:rsidRPr="00B40FD4">
        <w:rPr>
          <w:b/>
          <w:bCs/>
        </w:rPr>
        <w:t xml:space="preserve"> шинжилгээнд хамруулах, хэрвээ дархлаа тогтоогүй бол </w:t>
      </w:r>
      <w:ins w:id="260" w:author="Oyuntuya Bayanjargal" w:date="2020-07-21T11:24:00Z">
        <w:r w:rsidR="00B10618">
          <w:rPr>
            <w:b/>
            <w:bCs/>
          </w:rPr>
          <w:t>г</w:t>
        </w:r>
      </w:ins>
      <w:del w:id="261" w:author="Oyuntuya Bayanjargal" w:date="2020-07-21T10:51:00Z">
        <w:r w:rsidRPr="00B40FD4" w:rsidDel="00E42221">
          <w:rPr>
            <w:b/>
            <w:bCs/>
          </w:rPr>
          <w:delText>г</w:delText>
        </w:r>
      </w:del>
      <w:r w:rsidRPr="00B40FD4">
        <w:rPr>
          <w:b/>
          <w:bCs/>
        </w:rPr>
        <w:t>епат</w:t>
      </w:r>
      <w:r w:rsidRPr="00B40FD4">
        <w:rPr>
          <w:rFonts w:hint="eastAsia"/>
          <w:b/>
          <w:bCs/>
        </w:rPr>
        <w:t>итын</w:t>
      </w:r>
      <w:r w:rsidRPr="00B40FD4">
        <w:rPr>
          <w:b/>
          <w:bCs/>
        </w:rPr>
        <w:t xml:space="preserve"> В вирус</w:t>
      </w:r>
      <w:ins w:id="262" w:author="Oyuntuya Bayanjargal" w:date="2020-07-21T10:51:00Z">
        <w:r w:rsidR="00E42221">
          <w:rPr>
            <w:b/>
            <w:bCs/>
          </w:rPr>
          <w:t>ий</w:t>
        </w:r>
      </w:ins>
      <w:del w:id="263" w:author="Oyuntuya Bayanjargal" w:date="2020-07-21T10:51:00Z">
        <w:r w:rsidRPr="00B40FD4" w:rsidDel="00E42221">
          <w:rPr>
            <w:b/>
            <w:bCs/>
          </w:rPr>
          <w:delText>ы</w:delText>
        </w:r>
      </w:del>
      <w:r w:rsidRPr="00B40FD4">
        <w:rPr>
          <w:b/>
          <w:bCs/>
        </w:rPr>
        <w:t>н вакцин хийлгэх.</w:t>
      </w:r>
    </w:p>
    <w:p w14:paraId="7F2B1165" w14:textId="32474B40" w:rsidR="00EB11BC" w:rsidRDefault="00EB11BC" w:rsidP="00EB11BC">
      <w:pPr>
        <w:rPr>
          <w:b/>
          <w:bCs/>
        </w:rPr>
      </w:pPr>
    </w:p>
    <w:p w14:paraId="741E9DF4" w14:textId="559E9353" w:rsidR="00EB11BC" w:rsidRDefault="00EB11BC" w:rsidP="00EB11BC">
      <w:pPr>
        <w:rPr>
          <w:b/>
          <w:bCs/>
        </w:rPr>
      </w:pPr>
    </w:p>
    <w:p w14:paraId="7C7E77DF" w14:textId="1AC997D5" w:rsidR="00EB11BC" w:rsidRDefault="00EB11BC" w:rsidP="00EB11BC">
      <w:pPr>
        <w:rPr>
          <w:b/>
          <w:bCs/>
        </w:rPr>
      </w:pPr>
    </w:p>
    <w:p w14:paraId="42D2768F" w14:textId="1F1B1DEC" w:rsidR="00EB11BC" w:rsidRDefault="00EB11BC" w:rsidP="00EB11BC">
      <w:pPr>
        <w:rPr>
          <w:b/>
          <w:bCs/>
        </w:rPr>
      </w:pPr>
    </w:p>
    <w:p w14:paraId="61DC0301" w14:textId="77777777" w:rsidR="00EB11BC" w:rsidRDefault="00EB11BC" w:rsidP="00EB11BC">
      <w:pPr>
        <w:rPr>
          <w:b/>
          <w:bCs/>
        </w:rPr>
      </w:pPr>
      <w:r w:rsidRPr="00351D88">
        <w:rPr>
          <w:b/>
          <w:bCs/>
        </w:rPr>
        <w:t>AASLD No Treatment Recommended page</w:t>
      </w:r>
    </w:p>
    <w:p w14:paraId="506C28A9" w14:textId="1232A958" w:rsidR="00EB11BC" w:rsidRDefault="00EB11BC" w:rsidP="00EB11BC">
      <w:pPr>
        <w:rPr>
          <w:b/>
          <w:bCs/>
        </w:rPr>
      </w:pPr>
      <w:r>
        <w:rPr>
          <w:b/>
          <w:bCs/>
        </w:rPr>
        <w:t>Recommendation: No Treatment</w:t>
      </w:r>
    </w:p>
    <w:p w14:paraId="3C975A5A" w14:textId="53E37440" w:rsidR="00FA3E2E" w:rsidRDefault="00FA3E2E" w:rsidP="00EB11BC">
      <w:pPr>
        <w:rPr>
          <w:b/>
          <w:bCs/>
        </w:rPr>
      </w:pPr>
      <w:r w:rsidRPr="009910F8">
        <w:rPr>
          <w:b/>
          <w:bCs/>
        </w:rPr>
        <w:t>Зөвлөмж: эмчилгээ эхлэхгүй</w:t>
      </w:r>
    </w:p>
    <w:p w14:paraId="6060B96E" w14:textId="6AAC0DCC" w:rsidR="00EB11BC" w:rsidRDefault="00EB11BC" w:rsidP="00EB11BC">
      <w:pPr>
        <w:rPr>
          <w:b/>
          <w:bCs/>
        </w:rPr>
      </w:pPr>
      <w:r w:rsidRPr="005B0287">
        <w:rPr>
          <w:b/>
          <w:bCs/>
        </w:rPr>
        <w:t>The result shows antiviral treatment is not indicated at this time</w:t>
      </w:r>
    </w:p>
    <w:p w14:paraId="6B14500F" w14:textId="07BA8533" w:rsidR="0091650E" w:rsidRPr="00B71D31" w:rsidRDefault="0091650E" w:rsidP="0091650E">
      <w:pPr>
        <w:rPr>
          <w:b/>
          <w:bCs/>
          <w:lang w:val="en-US"/>
          <w:rPrChange w:id="264" w:author="Oyuntuya Bayanjargal" w:date="2020-07-21T14:07:00Z">
            <w:rPr>
              <w:b/>
              <w:bCs/>
            </w:rPr>
          </w:rPrChange>
        </w:rPr>
      </w:pPr>
      <w:r w:rsidRPr="009910F8">
        <w:rPr>
          <w:b/>
          <w:bCs/>
        </w:rPr>
        <w:t>Үр дүн нь энэ удаад вир</w:t>
      </w:r>
      <w:ins w:id="265" w:author="Oyuntuya Bayanjargal" w:date="2020-07-21T14:07:00Z">
        <w:r w:rsidR="007A6F2B">
          <w:rPr>
            <w:b/>
            <w:bCs/>
          </w:rPr>
          <w:t>у</w:t>
        </w:r>
      </w:ins>
      <w:del w:id="266" w:author="Oyuntuya Bayanjargal" w:date="2020-07-21T14:07:00Z">
        <w:r w:rsidRPr="009910F8" w:rsidDel="007A6F2B">
          <w:rPr>
            <w:b/>
            <w:bCs/>
          </w:rPr>
          <w:delText>ү</w:delText>
        </w:r>
      </w:del>
      <w:r w:rsidRPr="009910F8">
        <w:rPr>
          <w:b/>
          <w:bCs/>
        </w:rPr>
        <w:t>сийн эсрэг эмчилгээ хийх хэрэггүй гэдгийг харуулж байна</w:t>
      </w:r>
      <w:ins w:id="267" w:author="Oyuntuya Bayanjargal" w:date="2020-07-21T14:07:00Z">
        <w:r w:rsidR="00B71D31">
          <w:rPr>
            <w:b/>
            <w:bCs/>
            <w:lang w:val="en-US"/>
          </w:rPr>
          <w:t>.</w:t>
        </w:r>
      </w:ins>
    </w:p>
    <w:p w14:paraId="659A49F6" w14:textId="77777777" w:rsidR="0091650E" w:rsidRPr="005B0287" w:rsidRDefault="0091650E" w:rsidP="00EB11BC">
      <w:pPr>
        <w:rPr>
          <w:b/>
          <w:bCs/>
        </w:rPr>
      </w:pPr>
    </w:p>
    <w:p w14:paraId="79B68939" w14:textId="49B7C28D" w:rsidR="00EB11BC" w:rsidRPr="005B0287" w:rsidRDefault="00EB11BC" w:rsidP="00EB11BC">
      <w:pPr>
        <w:rPr>
          <w:b/>
          <w:bCs/>
        </w:rPr>
      </w:pPr>
      <w:r w:rsidRPr="005B0287">
        <w:rPr>
          <w:b/>
          <w:bCs/>
        </w:rPr>
        <w:t xml:space="preserve">Even though treatment is not indicated for now, </w:t>
      </w:r>
      <w:r w:rsidRPr="00345C74">
        <w:rPr>
          <w:b/>
          <w:bCs/>
          <w:color w:val="FF0000"/>
        </w:rPr>
        <w:t xml:space="preserve">the chronically infected person still has </w:t>
      </w:r>
      <w:r w:rsidRPr="005B0287">
        <w:rPr>
          <w:b/>
          <w:bCs/>
        </w:rPr>
        <w:t>a risk of developing liver cancer and active hepatitis that would require treatment in the future. It is important to follow long-term monitoring recommendations.</w:t>
      </w:r>
    </w:p>
    <w:p w14:paraId="7AE65CAF" w14:textId="52E155E4" w:rsidR="004C13F7" w:rsidRPr="009910F8" w:rsidRDefault="004C13F7" w:rsidP="004C13F7">
      <w:pPr>
        <w:rPr>
          <w:b/>
          <w:bCs/>
        </w:rPr>
      </w:pPr>
      <w:r w:rsidRPr="009910F8">
        <w:rPr>
          <w:b/>
          <w:bCs/>
        </w:rPr>
        <w:t xml:space="preserve">• Одоогийн байдлаар эмчилгээ заагдаагүй ч архаг </w:t>
      </w:r>
      <w:ins w:id="268" w:author="Oyuntuya Bayanjargal" w:date="2020-07-21T11:24:00Z">
        <w:r w:rsidR="00443231">
          <w:rPr>
            <w:b/>
            <w:bCs/>
          </w:rPr>
          <w:t>г</w:t>
        </w:r>
      </w:ins>
      <w:del w:id="269" w:author="Oyuntuya Bayanjargal" w:date="2020-07-21T10:52:00Z">
        <w:r w:rsidRPr="009910F8" w:rsidDel="006E42D9">
          <w:rPr>
            <w:b/>
            <w:bCs/>
          </w:rPr>
          <w:delText>г</w:delText>
        </w:r>
      </w:del>
      <w:r w:rsidRPr="009910F8">
        <w:rPr>
          <w:b/>
          <w:bCs/>
        </w:rPr>
        <w:t>епатит</w:t>
      </w:r>
      <w:ins w:id="270" w:author="Oyuntuya Bayanjargal" w:date="2020-07-21T11:24:00Z">
        <w:r w:rsidR="00443231">
          <w:rPr>
            <w:b/>
            <w:bCs/>
          </w:rPr>
          <w:t>ы</w:t>
        </w:r>
      </w:ins>
      <w:del w:id="271" w:author="Oyuntuya Bayanjargal" w:date="2020-07-21T10:52:00Z">
        <w:r w:rsidRPr="009910F8" w:rsidDel="006E42D9">
          <w:rPr>
            <w:b/>
            <w:bCs/>
          </w:rPr>
          <w:delText>ы</w:delText>
        </w:r>
      </w:del>
      <w:r w:rsidRPr="009910F8">
        <w:rPr>
          <w:b/>
          <w:bCs/>
        </w:rPr>
        <w:t xml:space="preserve">н халдвартай хүн хорт хавдар тусах эрсдэлтэй тул идэвхтэй </w:t>
      </w:r>
      <w:ins w:id="272" w:author="Oyuntuya Bayanjargal" w:date="2020-07-21T11:24:00Z">
        <w:r w:rsidR="00471416">
          <w:rPr>
            <w:b/>
            <w:bCs/>
          </w:rPr>
          <w:t>г</w:t>
        </w:r>
      </w:ins>
      <w:del w:id="273" w:author="Oyuntuya Bayanjargal" w:date="2020-07-21T10:52:00Z">
        <w:r w:rsidRPr="009910F8" w:rsidDel="006E42D9">
          <w:rPr>
            <w:b/>
            <w:bCs/>
          </w:rPr>
          <w:delText>г</w:delText>
        </w:r>
      </w:del>
      <w:r w:rsidRPr="009910F8">
        <w:rPr>
          <w:b/>
          <w:bCs/>
        </w:rPr>
        <w:t>епатит</w:t>
      </w:r>
      <w:ins w:id="274" w:author="Oyuntuya Bayanjargal" w:date="2020-07-21T11:24:00Z">
        <w:r w:rsidR="00471416">
          <w:rPr>
            <w:b/>
            <w:bCs/>
          </w:rPr>
          <w:t>ы</w:t>
        </w:r>
      </w:ins>
      <w:del w:id="275" w:author="Oyuntuya Bayanjargal" w:date="2020-07-21T10:52:00Z">
        <w:r w:rsidRPr="009910F8" w:rsidDel="006E42D9">
          <w:rPr>
            <w:b/>
            <w:bCs/>
          </w:rPr>
          <w:delText>ы</w:delText>
        </w:r>
      </w:del>
      <w:r w:rsidRPr="009910F8">
        <w:rPr>
          <w:b/>
          <w:bCs/>
        </w:rPr>
        <w:t>н халдвартай хүн цаашид эмчилгээ хийлгэх шаардлагатай. Тиймээс урт хугацааны хяналтын зөвлөмжийг дагаж мөрдөх нь чухал</w:t>
      </w:r>
    </w:p>
    <w:p w14:paraId="6ABB4EDC" w14:textId="77777777" w:rsidR="00EB11BC" w:rsidRDefault="00EB11BC" w:rsidP="00EB11BC"/>
    <w:p w14:paraId="2ECD3134" w14:textId="78C9B1CE" w:rsidR="00EB11BC" w:rsidRDefault="00EB11BC" w:rsidP="00EB11BC">
      <w:pPr>
        <w:rPr>
          <w:b/>
          <w:bCs/>
        </w:rPr>
      </w:pPr>
      <w:r w:rsidRPr="005B0287">
        <w:rPr>
          <w:b/>
          <w:bCs/>
        </w:rPr>
        <w:t>•Long-term Monitoring recommendations</w:t>
      </w:r>
    </w:p>
    <w:p w14:paraId="6CB72BE3" w14:textId="55B3CEBE" w:rsidR="003E7A95" w:rsidRPr="005B0287" w:rsidRDefault="003E7A95" w:rsidP="00EB11BC">
      <w:pPr>
        <w:rPr>
          <w:b/>
          <w:bCs/>
        </w:rPr>
      </w:pPr>
      <w:r w:rsidRPr="009910F8">
        <w:rPr>
          <w:b/>
          <w:bCs/>
        </w:rPr>
        <w:t xml:space="preserve">• </w:t>
      </w:r>
      <w:del w:id="276" w:author="Oyuntuya Bayanjargal" w:date="2020-07-21T10:52:00Z">
        <w:r w:rsidRPr="009910F8" w:rsidDel="004E7328">
          <w:rPr>
            <w:b/>
            <w:bCs/>
          </w:rPr>
          <w:delText xml:space="preserve">Урт хугацааны </w:delText>
        </w:r>
      </w:del>
      <w:ins w:id="277" w:author="Oyuntuya Bayanjargal" w:date="2020-07-21T14:07:00Z">
        <w:r w:rsidR="004C1873">
          <w:rPr>
            <w:b/>
            <w:bCs/>
          </w:rPr>
          <w:t>У</w:t>
        </w:r>
      </w:ins>
      <w:del w:id="278" w:author="Oyuntuya Bayanjargal" w:date="2020-07-21T10:52:00Z">
        <w:r w:rsidRPr="009910F8" w:rsidDel="004E7328">
          <w:rPr>
            <w:b/>
            <w:bCs/>
          </w:rPr>
          <w:delText>х</w:delText>
        </w:r>
      </w:del>
      <w:del w:id="279" w:author="Oyuntuya Bayanjargal" w:date="2020-07-21T14:07:00Z">
        <w:r w:rsidRPr="009910F8" w:rsidDel="004C1873">
          <w:rPr>
            <w:b/>
            <w:bCs/>
          </w:rPr>
          <w:delText xml:space="preserve">яналтын </w:delText>
        </w:r>
      </w:del>
      <w:ins w:id="280" w:author="Oyuntuya Bayanjargal" w:date="2020-07-21T10:52:00Z">
        <w:r w:rsidR="004E7328" w:rsidRPr="009910F8">
          <w:rPr>
            <w:b/>
            <w:bCs/>
          </w:rPr>
          <w:t>рт хугацааны</w:t>
        </w:r>
      </w:ins>
      <w:ins w:id="281" w:author="Oyuntuya Bayanjargal" w:date="2020-07-21T14:07:00Z">
        <w:r w:rsidR="004C1873">
          <w:rPr>
            <w:b/>
            <w:bCs/>
          </w:rPr>
          <w:t xml:space="preserve"> хяналтын</w:t>
        </w:r>
      </w:ins>
      <w:ins w:id="282" w:author="Oyuntuya Bayanjargal" w:date="2020-07-21T10:52:00Z">
        <w:r w:rsidR="004E7328" w:rsidRPr="009910F8">
          <w:rPr>
            <w:b/>
            <w:bCs/>
          </w:rPr>
          <w:t xml:space="preserve"> </w:t>
        </w:r>
      </w:ins>
      <w:r w:rsidRPr="009910F8">
        <w:rPr>
          <w:b/>
          <w:bCs/>
        </w:rPr>
        <w:t>зөвлөмжүүд</w:t>
      </w:r>
    </w:p>
    <w:p w14:paraId="10E56538" w14:textId="51DA3BD9" w:rsidR="00EB11BC" w:rsidRDefault="00EB11BC" w:rsidP="00EB11BC">
      <w:r>
        <w:t>1. Blood test for ALT level to monitor for active hepatitis every 6-12 months. When ALT becomes elevated, repeat HBV DNA level to check for increased viral activity.</w:t>
      </w:r>
    </w:p>
    <w:p w14:paraId="3F309E52" w14:textId="19B33702" w:rsidR="00277932" w:rsidRPr="009910F8" w:rsidRDefault="00277932" w:rsidP="00277932">
      <w:r>
        <w:t xml:space="preserve">1. </w:t>
      </w:r>
      <w:r w:rsidRPr="009910F8">
        <w:t xml:space="preserve">6-12 сар тутам идэвхтэй </w:t>
      </w:r>
      <w:ins w:id="283" w:author="Oyuntuya Bayanjargal" w:date="2020-07-21T14:08:00Z">
        <w:r w:rsidR="001B0E09">
          <w:t>г</w:t>
        </w:r>
      </w:ins>
      <w:del w:id="284" w:author="Oyuntuya Bayanjargal" w:date="2020-07-21T14:08:00Z">
        <w:r w:rsidRPr="009910F8" w:rsidDel="001B0E09">
          <w:delText>х</w:delText>
        </w:r>
      </w:del>
      <w:r w:rsidRPr="009910F8">
        <w:t>епатит</w:t>
      </w:r>
      <w:ins w:id="285" w:author="Oyuntuya Bayanjargal" w:date="2020-07-21T14:08:00Z">
        <w:r w:rsidR="001B0E09">
          <w:t>ы</w:t>
        </w:r>
      </w:ins>
      <w:del w:id="286" w:author="Oyuntuya Bayanjargal" w:date="2020-07-21T14:08:00Z">
        <w:r w:rsidRPr="009910F8" w:rsidDel="001B0E09">
          <w:delText>ий</w:delText>
        </w:r>
      </w:del>
      <w:r w:rsidRPr="009910F8">
        <w:t>н АЛАТ-</w:t>
      </w:r>
      <w:del w:id="287" w:author="Oyuntuya Bayanjargal" w:date="2020-07-21T14:08:00Z">
        <w:r w:rsidRPr="009910F8" w:rsidDel="00407757">
          <w:delText>ий</w:delText>
        </w:r>
      </w:del>
      <w:r w:rsidRPr="009910F8">
        <w:t>н төвшинг хянах цусны шинжилгээ. АЛАТ-</w:t>
      </w:r>
      <w:del w:id="288" w:author="Oyuntuya Bayanjargal" w:date="2020-07-21T14:08:00Z">
        <w:r w:rsidRPr="009910F8" w:rsidDel="00407757">
          <w:delText>ий</w:delText>
        </w:r>
      </w:del>
      <w:r w:rsidRPr="009910F8">
        <w:t>н хэмжээ дээшлэхэд вир</w:t>
      </w:r>
      <w:ins w:id="289" w:author="Oyuntuya Bayanjargal" w:date="2020-07-21T11:25:00Z">
        <w:r w:rsidR="00722C99">
          <w:t>у</w:t>
        </w:r>
      </w:ins>
      <w:del w:id="290" w:author="Oyuntuya Bayanjargal" w:date="2020-07-21T11:25:00Z">
        <w:r w:rsidRPr="009910F8" w:rsidDel="00722C99">
          <w:delText>ү</w:delText>
        </w:r>
      </w:del>
      <w:r w:rsidRPr="009910F8">
        <w:t xml:space="preserve">сийн идэвхжил нэмэгдсэн эсэхийг шалгахын тулд </w:t>
      </w:r>
      <w:ins w:id="291" w:author="Oyuntuya Bayanjargal" w:date="2020-07-21T11:25:00Z">
        <w:r w:rsidR="00722C99">
          <w:t>Г</w:t>
        </w:r>
      </w:ins>
      <w:del w:id="292" w:author="Oyuntuya Bayanjargal" w:date="2020-07-21T11:25:00Z">
        <w:r w:rsidRPr="009910F8" w:rsidDel="00722C99">
          <w:delText>Х</w:delText>
        </w:r>
      </w:del>
      <w:r w:rsidRPr="009910F8">
        <w:t>ВВ ДНХ-ийн төвшин тогтоох шинжилгээг давтан хийх.</w:t>
      </w:r>
    </w:p>
    <w:p w14:paraId="3C36C9A0" w14:textId="77777777" w:rsidR="00277932" w:rsidRDefault="00277932" w:rsidP="00EB11BC"/>
    <w:p w14:paraId="4B68DA34" w14:textId="5AD823F4" w:rsidR="00EB11BC" w:rsidRDefault="00EB11BC" w:rsidP="00EB11BC">
      <w:r>
        <w:t>2. Blood test for alpha fetoprotein (AFP) level every 6 months and liver ultrasound every 6-12 months for liver cancer screening (Regular liver cancer screening is particularly important if there is a family history of liver cancer)</w:t>
      </w:r>
    </w:p>
    <w:p w14:paraId="30E82D18" w14:textId="578BA6A2" w:rsidR="00635A45" w:rsidRPr="00A52D61" w:rsidRDefault="00E50168" w:rsidP="00EB11BC">
      <w:pPr>
        <w:rPr>
          <w:lang w:val="en-US"/>
          <w:rPrChange w:id="293" w:author="Oyuntuya Bayanjargal" w:date="2020-07-21T10:53:00Z">
            <w:rPr/>
          </w:rPrChange>
        </w:rPr>
      </w:pPr>
      <w:r>
        <w:t xml:space="preserve">2. </w:t>
      </w:r>
      <w:r w:rsidRPr="009910F8">
        <w:t>Элэгний хорт хавдрын илрүүлэг</w:t>
      </w:r>
      <w:ins w:id="294" w:author="Oyuntuya Bayanjargal" w:date="2020-07-21T14:08:00Z">
        <w:r w:rsidR="00516087">
          <w:t xml:space="preserve"> </w:t>
        </w:r>
      </w:ins>
      <w:del w:id="295" w:author="Oyuntuya Bayanjargal" w:date="2020-07-21T14:08:00Z">
        <w:r w:rsidRPr="009910F8" w:rsidDel="00516087">
          <w:delText xml:space="preserve">т </w:delText>
        </w:r>
      </w:del>
      <w:r w:rsidRPr="009910F8">
        <w:t>шинжилгээнд буюу цусанд AFP тодорхойлох шинжилгээнд 6 сар тутам, элэгний хэт авиан шинжилгээнд 6-12 сар тутам хамрагдах шаардлагатай.</w:t>
      </w:r>
      <w:ins w:id="296" w:author="Oyuntuya Bayanjargal" w:date="2020-07-21T10:53:00Z">
        <w:r w:rsidR="00B95D6E">
          <w:t xml:space="preserve"> </w:t>
        </w:r>
      </w:ins>
      <w:r w:rsidRPr="009910F8">
        <w:t xml:space="preserve">(хэрвээ гэр бүлийн </w:t>
      </w:r>
      <w:ins w:id="297" w:author="Oyuntuya Bayanjargal" w:date="2020-07-21T10:53:00Z">
        <w:r w:rsidR="00B95D6E">
          <w:t xml:space="preserve">гишүүдийн </w:t>
        </w:r>
      </w:ins>
      <w:r w:rsidRPr="009910F8">
        <w:t>хэн нэгэн нь элэгний хавдраар өвчилж байсан бол элэгний хавдрын илрүүлэг шинжилгээнд хамрагдах нь маш чухал)</w:t>
      </w:r>
      <w:ins w:id="298" w:author="Oyuntuya Bayanjargal" w:date="2020-07-21T10:53:00Z">
        <w:r w:rsidR="00A52D61">
          <w:rPr>
            <w:lang w:val="en-US"/>
          </w:rPr>
          <w:t>.</w:t>
        </w:r>
      </w:ins>
    </w:p>
    <w:p w14:paraId="74E24394" w14:textId="77777777" w:rsidR="00635A45" w:rsidRDefault="00635A45" w:rsidP="00EB11BC"/>
    <w:p w14:paraId="1087D3F6" w14:textId="77777777" w:rsidR="00EB11BC" w:rsidRDefault="00EB11BC" w:rsidP="00EB11BC">
      <w:r>
        <w:t>3. Baseline blood test for anti-HBe. Blood test for HBV DNA level once a year if feasible to monitor viral activity.</w:t>
      </w:r>
    </w:p>
    <w:p w14:paraId="156F46AF" w14:textId="59A3643C" w:rsidR="002E13AC" w:rsidRPr="009910F8" w:rsidRDefault="002E13AC" w:rsidP="002E13AC">
      <w:r>
        <w:t xml:space="preserve">3. </w:t>
      </w:r>
      <w:r w:rsidRPr="009910F8">
        <w:t>Anti-HBe цусны суурь шинжилгээ. Хэрэв вир</w:t>
      </w:r>
      <w:ins w:id="299" w:author="Oyuntuya Bayanjargal" w:date="2020-07-21T11:25:00Z">
        <w:r w:rsidR="008016A3">
          <w:t>у</w:t>
        </w:r>
      </w:ins>
      <w:del w:id="300" w:author="Oyuntuya Bayanjargal" w:date="2020-07-21T11:25:00Z">
        <w:r w:rsidRPr="009910F8" w:rsidDel="008016A3">
          <w:delText>ү</w:delText>
        </w:r>
      </w:del>
      <w:r w:rsidRPr="009910F8">
        <w:t xml:space="preserve">сийн идэвхжлийг хянах боломжтой бол жилд нэг удаа </w:t>
      </w:r>
      <w:ins w:id="301" w:author="Oyuntuya Bayanjargal" w:date="2020-07-21T11:25:00Z">
        <w:r w:rsidR="008016A3">
          <w:t>Г</w:t>
        </w:r>
      </w:ins>
      <w:del w:id="302" w:author="Oyuntuya Bayanjargal" w:date="2020-07-21T11:25:00Z">
        <w:r w:rsidRPr="009910F8" w:rsidDel="008016A3">
          <w:delText>Х</w:delText>
        </w:r>
      </w:del>
      <w:r w:rsidRPr="009910F8">
        <w:t>ВВ ДНХ цусны шинжилгээ хийх.</w:t>
      </w:r>
    </w:p>
    <w:p w14:paraId="45DB3A64" w14:textId="77777777" w:rsidR="00EB11BC" w:rsidRDefault="00EB11BC" w:rsidP="00EB11BC"/>
    <w:p w14:paraId="065BE6BF" w14:textId="178A4B21" w:rsidR="00EB11BC" w:rsidRDefault="00EB11BC" w:rsidP="00EB11BC">
      <w:pPr>
        <w:rPr>
          <w:b/>
          <w:bCs/>
        </w:rPr>
      </w:pPr>
      <w:r w:rsidRPr="005B0287">
        <w:rPr>
          <w:b/>
          <w:bCs/>
        </w:rPr>
        <w:t>•Circumstances where prophylactic antiviral treatment may be appropriate</w:t>
      </w:r>
    </w:p>
    <w:p w14:paraId="1ABCC69A" w14:textId="20E2A125" w:rsidR="0057661D" w:rsidRPr="009910F8" w:rsidRDefault="0057661D" w:rsidP="0057661D">
      <w:pPr>
        <w:rPr>
          <w:b/>
          <w:bCs/>
        </w:rPr>
      </w:pPr>
      <w:r w:rsidRPr="009910F8">
        <w:rPr>
          <w:b/>
          <w:bCs/>
        </w:rPr>
        <w:t>• Вир</w:t>
      </w:r>
      <w:ins w:id="303" w:author="Oyuntuya Bayanjargal" w:date="2020-07-21T14:10:00Z">
        <w:r w:rsidR="00F52A8D">
          <w:rPr>
            <w:b/>
            <w:bCs/>
          </w:rPr>
          <w:t>у</w:t>
        </w:r>
      </w:ins>
      <w:del w:id="304" w:author="Oyuntuya Bayanjargal" w:date="2020-07-21T14:10:00Z">
        <w:r w:rsidRPr="009910F8" w:rsidDel="00F52A8D">
          <w:rPr>
            <w:b/>
            <w:bCs/>
          </w:rPr>
          <w:delText>ү</w:delText>
        </w:r>
      </w:del>
      <w:r w:rsidRPr="009910F8">
        <w:rPr>
          <w:b/>
          <w:bCs/>
        </w:rPr>
        <w:t>сийн эсрэг урьдчилан сэргийлэх эмчилгээ хийлгэх боломжит нөхцөл байдал</w:t>
      </w:r>
    </w:p>
    <w:p w14:paraId="2F70F03B" w14:textId="77777777" w:rsidR="0057661D" w:rsidRPr="005B0287" w:rsidRDefault="0057661D" w:rsidP="00EB11BC">
      <w:pPr>
        <w:rPr>
          <w:b/>
          <w:bCs/>
        </w:rPr>
      </w:pPr>
    </w:p>
    <w:p w14:paraId="0EAFEDC1" w14:textId="67D0B118" w:rsidR="00EB11BC" w:rsidRDefault="00EB11BC" w:rsidP="00EB11BC">
      <w:r>
        <w:t>1. To prevent hepatitis flare while receiving or following immunosuppressive therapy</w:t>
      </w:r>
    </w:p>
    <w:p w14:paraId="41056FA2" w14:textId="376EA4BA" w:rsidR="006E173F" w:rsidRPr="005C6C41" w:rsidRDefault="006E173F" w:rsidP="006E173F">
      <w:pPr>
        <w:rPr>
          <w:lang w:val="en-US"/>
          <w:rPrChange w:id="305" w:author="Oyuntuya Bayanjargal" w:date="2020-07-21T10:55:00Z">
            <w:rPr/>
          </w:rPrChange>
        </w:rPr>
      </w:pPr>
      <w:r>
        <w:t xml:space="preserve">1. </w:t>
      </w:r>
      <w:r w:rsidRPr="008E3DDE">
        <w:t xml:space="preserve">Дархлаа дарангуйлах эмчилгээ </w:t>
      </w:r>
      <w:del w:id="306" w:author="Oyuntuya Bayanjargal" w:date="2020-07-21T11:39:00Z">
        <w:r w:rsidRPr="008E3DDE" w:rsidDel="0021711B">
          <w:delText>хийлгэж байгаа бол</w:delText>
        </w:r>
      </w:del>
      <w:proofErr w:type="spellStart"/>
      <w:ins w:id="307" w:author="Oyuntuya Bayanjargal" w:date="2020-07-21T12:06:00Z">
        <w:r w:rsidR="00BE3849">
          <w:rPr>
            <w:lang w:val="en-US"/>
          </w:rPr>
          <w:t>хийлгэж</w:t>
        </w:r>
        <w:proofErr w:type="spellEnd"/>
        <w:r w:rsidR="00BE3849">
          <w:rPr>
            <w:lang w:val="en-US"/>
          </w:rPr>
          <w:t xml:space="preserve"> </w:t>
        </w:r>
        <w:proofErr w:type="spellStart"/>
        <w:r w:rsidR="00BE3849">
          <w:rPr>
            <w:lang w:val="en-US"/>
          </w:rPr>
          <w:t>байгаа</w:t>
        </w:r>
        <w:proofErr w:type="spellEnd"/>
        <w:r w:rsidR="00BE3849">
          <w:rPr>
            <w:lang w:val="en-US"/>
          </w:rPr>
          <w:t xml:space="preserve"> </w:t>
        </w:r>
        <w:proofErr w:type="spellStart"/>
        <w:r w:rsidR="00BE3849">
          <w:rPr>
            <w:lang w:val="en-US"/>
          </w:rPr>
          <w:t>бол</w:t>
        </w:r>
        <w:proofErr w:type="spellEnd"/>
        <w:r w:rsidR="00BE3849">
          <w:t xml:space="preserve">он </w:t>
        </w:r>
        <w:proofErr w:type="spellStart"/>
        <w:r w:rsidR="00BE3849">
          <w:rPr>
            <w:lang w:val="en-US"/>
          </w:rPr>
          <w:t>хийлгэсний</w:t>
        </w:r>
        <w:proofErr w:type="spellEnd"/>
        <w:r w:rsidR="00BE3849">
          <w:rPr>
            <w:lang w:val="en-US"/>
          </w:rPr>
          <w:t xml:space="preserve"> </w:t>
        </w:r>
        <w:proofErr w:type="spellStart"/>
        <w:r w:rsidR="00BE3849">
          <w:rPr>
            <w:lang w:val="en-US"/>
          </w:rPr>
          <w:t>дараа</w:t>
        </w:r>
        <w:proofErr w:type="spellEnd"/>
        <w:r w:rsidR="00BE3849">
          <w:rPr>
            <w:lang w:val="en-US"/>
          </w:rPr>
          <w:t xml:space="preserve"> </w:t>
        </w:r>
      </w:ins>
      <w:del w:id="308" w:author="Oyuntuya Bayanjargal" w:date="2020-07-21T12:06:00Z">
        <w:r w:rsidRPr="008E3DDE" w:rsidDel="00BE3849">
          <w:delText xml:space="preserve"> </w:delText>
        </w:r>
      </w:del>
      <w:r w:rsidRPr="008E3DDE">
        <w:t>элэгний эсийн гэмтэл үүсэхээс урьдчилан сэргийлэх</w:t>
      </w:r>
      <w:ins w:id="309" w:author="Oyuntuya Bayanjargal" w:date="2020-07-21T10:55:00Z">
        <w:r w:rsidR="005C6C41">
          <w:rPr>
            <w:lang w:val="en-US"/>
          </w:rPr>
          <w:t>.</w:t>
        </w:r>
      </w:ins>
    </w:p>
    <w:p w14:paraId="4C26C986" w14:textId="77777777" w:rsidR="006E173F" w:rsidRDefault="006E173F" w:rsidP="00EB11BC"/>
    <w:p w14:paraId="0E40B9B7" w14:textId="77777777" w:rsidR="00EB11BC" w:rsidRDefault="00EB11BC" w:rsidP="00EB11BC">
      <w:r>
        <w:t>2.To further reduce the risk of mother to child transmission in pregnant women with very high hepatitis B DNA level</w:t>
      </w:r>
    </w:p>
    <w:p w14:paraId="6613A3B3" w14:textId="62A79541" w:rsidR="00B0073A" w:rsidRPr="00376B7D" w:rsidRDefault="00B0073A" w:rsidP="00B0073A">
      <w:pPr>
        <w:rPr>
          <w:lang w:val="en-US"/>
          <w:rPrChange w:id="310" w:author="Oyuntuya Bayanjargal" w:date="2020-07-21T10:57:00Z">
            <w:rPr/>
          </w:rPrChange>
        </w:rPr>
      </w:pPr>
      <w:r>
        <w:t xml:space="preserve">2. </w:t>
      </w:r>
      <w:del w:id="311" w:author="Oyuntuya Bayanjargal" w:date="2020-07-21T11:30:00Z">
        <w:r w:rsidRPr="008E3DDE" w:rsidDel="00DC4BD5">
          <w:delText xml:space="preserve">Вирүст </w:delText>
        </w:r>
      </w:del>
      <w:ins w:id="312" w:author="Oyuntuya Bayanjargal" w:date="2020-07-21T11:30:00Z">
        <w:r w:rsidR="00DC4BD5">
          <w:rPr>
            <w:lang w:val="en-US"/>
          </w:rPr>
          <w:t>Г</w:t>
        </w:r>
      </w:ins>
      <w:del w:id="313" w:author="Oyuntuya Bayanjargal" w:date="2020-07-21T10:56:00Z">
        <w:r w:rsidRPr="008E3DDE" w:rsidDel="005264CE">
          <w:delText>г</w:delText>
        </w:r>
      </w:del>
      <w:r w:rsidRPr="008E3DDE">
        <w:t>епатит</w:t>
      </w:r>
      <w:ins w:id="314" w:author="Oyuntuya Bayanjargal" w:date="2020-07-21T11:30:00Z">
        <w:r w:rsidR="00DC4BD5">
          <w:t>ы</w:t>
        </w:r>
      </w:ins>
      <w:del w:id="315" w:author="Oyuntuya Bayanjargal" w:date="2020-07-21T10:56:00Z">
        <w:r w:rsidRPr="008E3DDE" w:rsidDel="005264CE">
          <w:delText>ы</w:delText>
        </w:r>
      </w:del>
      <w:r w:rsidRPr="008E3DDE">
        <w:t>н</w:t>
      </w:r>
      <w:ins w:id="316" w:author="Oyuntuya Bayanjargal" w:date="2020-07-21T11:30:00Z">
        <w:r w:rsidR="00DC4BD5">
          <w:t xml:space="preserve"> </w:t>
        </w:r>
      </w:ins>
      <w:ins w:id="317" w:author="Oyuntuya Bayanjargal" w:date="2020-07-21T12:56:00Z">
        <w:r w:rsidR="00FB637D">
          <w:t xml:space="preserve">В </w:t>
        </w:r>
      </w:ins>
      <w:ins w:id="318" w:author="Oyuntuya Bayanjargal" w:date="2020-07-21T11:30:00Z">
        <w:r w:rsidR="00DC4BD5">
          <w:t>вирусийн</w:t>
        </w:r>
      </w:ins>
      <w:r w:rsidRPr="008E3DDE">
        <w:t xml:space="preserve"> ДНХ-ийн төвшин өндөр жирэмсэн эмэгтэйчүүдэд эхээс урагт дамжих халдварын эрсдэлийг бууруулах</w:t>
      </w:r>
      <w:ins w:id="319" w:author="Oyuntuya Bayanjargal" w:date="2020-07-21T10:57:00Z">
        <w:r w:rsidR="00376B7D">
          <w:rPr>
            <w:lang w:val="en-US"/>
          </w:rPr>
          <w:t>.</w:t>
        </w:r>
      </w:ins>
    </w:p>
    <w:p w14:paraId="64216896" w14:textId="77777777" w:rsidR="00EB11BC" w:rsidRDefault="00EB11BC" w:rsidP="00EB11BC"/>
    <w:p w14:paraId="70B62ACA" w14:textId="77777777" w:rsidR="00EB11BC" w:rsidRPr="007F0803" w:rsidRDefault="00EB11BC" w:rsidP="00EB11BC">
      <w:pPr>
        <w:rPr>
          <w:b/>
          <w:bCs/>
        </w:rPr>
      </w:pPr>
      <w:r w:rsidRPr="00351D88">
        <w:t xml:space="preserve">• </w:t>
      </w:r>
      <w:r w:rsidRPr="007F0803">
        <w:rPr>
          <w:b/>
          <w:bCs/>
        </w:rPr>
        <w:t xml:space="preserve">Avoid drinking alcohol and moldy food. </w:t>
      </w:r>
      <w:r w:rsidRPr="00EB11BC">
        <w:rPr>
          <w:b/>
          <w:bCs/>
          <w:color w:val="FF0000"/>
        </w:rPr>
        <w:t xml:space="preserve">Advise the patient to receive the hepatitis A vaccine if unprotected and the patient’s family and partner to get tested </w:t>
      </w:r>
      <w:r w:rsidRPr="007F0803">
        <w:rPr>
          <w:b/>
          <w:bCs/>
        </w:rPr>
        <w:t>for hepatitis B and get vaccinated if they are not protected.</w:t>
      </w:r>
    </w:p>
    <w:p w14:paraId="167A076B" w14:textId="6C9C3D6D" w:rsidR="00225994" w:rsidRPr="009910F8" w:rsidRDefault="00225994" w:rsidP="00225994">
      <w:pPr>
        <w:rPr>
          <w:b/>
          <w:bCs/>
        </w:rPr>
      </w:pPr>
      <w:r w:rsidRPr="009910F8">
        <w:rPr>
          <w:b/>
          <w:bCs/>
        </w:rPr>
        <w:t xml:space="preserve">• Архи согтууруулах ундаа болон хөгцөрч муудсан хоол хүнснээс татгалзах. Хэрэв дархлаа тогтоогүй бол </w:t>
      </w:r>
      <w:del w:id="320" w:author="Oyuntuya Bayanjargal" w:date="2020-07-21T10:57:00Z">
        <w:r w:rsidRPr="009910F8" w:rsidDel="00C0276A">
          <w:rPr>
            <w:b/>
            <w:bCs/>
          </w:rPr>
          <w:delText xml:space="preserve">вирүст </w:delText>
        </w:r>
      </w:del>
      <w:ins w:id="321" w:author="Oyuntuya Bayanjargal" w:date="2020-07-21T11:31:00Z">
        <w:r w:rsidR="001456C9">
          <w:rPr>
            <w:b/>
            <w:bCs/>
            <w:lang w:val="en-US"/>
          </w:rPr>
          <w:t>г</w:t>
        </w:r>
      </w:ins>
      <w:del w:id="322" w:author="Oyuntuya Bayanjargal" w:date="2020-07-21T10:57:00Z">
        <w:r w:rsidRPr="009910F8" w:rsidDel="00C0276A">
          <w:rPr>
            <w:b/>
            <w:bCs/>
          </w:rPr>
          <w:delText>г</w:delText>
        </w:r>
      </w:del>
      <w:r w:rsidRPr="009910F8">
        <w:rPr>
          <w:b/>
          <w:bCs/>
        </w:rPr>
        <w:t>епатит</w:t>
      </w:r>
      <w:ins w:id="323" w:author="Oyuntuya Bayanjargal" w:date="2020-07-21T11:31:00Z">
        <w:r w:rsidR="001456C9">
          <w:rPr>
            <w:b/>
            <w:bCs/>
          </w:rPr>
          <w:t>ы</w:t>
        </w:r>
      </w:ins>
      <w:ins w:id="324" w:author="Oyuntuya Bayanjargal" w:date="2020-07-21T10:57:00Z">
        <w:r w:rsidR="00C0276A">
          <w:rPr>
            <w:b/>
            <w:bCs/>
          </w:rPr>
          <w:t>н</w:t>
        </w:r>
      </w:ins>
      <w:r w:rsidRPr="009910F8">
        <w:rPr>
          <w:b/>
          <w:bCs/>
        </w:rPr>
        <w:t xml:space="preserve"> А</w:t>
      </w:r>
      <w:ins w:id="325" w:author="Oyuntuya Bayanjargal" w:date="2020-07-21T12:06:00Z">
        <w:r w:rsidR="001F201A">
          <w:rPr>
            <w:b/>
            <w:bCs/>
          </w:rPr>
          <w:t xml:space="preserve"> </w:t>
        </w:r>
      </w:ins>
      <w:del w:id="326" w:author="Oyuntuya Bayanjargal" w:date="2020-07-21T12:06:00Z">
        <w:r w:rsidRPr="009910F8" w:rsidDel="001F201A">
          <w:rPr>
            <w:b/>
            <w:bCs/>
          </w:rPr>
          <w:delText>-</w:delText>
        </w:r>
      </w:del>
      <w:ins w:id="327" w:author="Oyuntuya Bayanjargal" w:date="2020-07-21T10:57:00Z">
        <w:r w:rsidR="00C0276A">
          <w:rPr>
            <w:b/>
            <w:bCs/>
          </w:rPr>
          <w:t>вир</w:t>
        </w:r>
      </w:ins>
      <w:ins w:id="328" w:author="Oyuntuya Bayanjargal" w:date="2020-07-21T11:31:00Z">
        <w:r w:rsidR="001456C9">
          <w:rPr>
            <w:b/>
            <w:bCs/>
          </w:rPr>
          <w:t>у</w:t>
        </w:r>
      </w:ins>
      <w:ins w:id="329" w:author="Oyuntuya Bayanjargal" w:date="2020-07-21T10:57:00Z">
        <w:r w:rsidR="00C0276A">
          <w:rPr>
            <w:b/>
            <w:bCs/>
          </w:rPr>
          <w:t>с</w:t>
        </w:r>
      </w:ins>
      <w:r w:rsidRPr="009910F8">
        <w:rPr>
          <w:b/>
          <w:bCs/>
        </w:rPr>
        <w:t xml:space="preserve">ийн вакцин хийлгэх. Гэр бүлийн гишүүд болон бэлгийн хамтрагчийг </w:t>
      </w:r>
      <w:del w:id="330" w:author="Oyuntuya Bayanjargal" w:date="2020-07-21T11:31:00Z">
        <w:r w:rsidRPr="009910F8" w:rsidDel="006922D4">
          <w:rPr>
            <w:b/>
            <w:bCs/>
          </w:rPr>
          <w:delText xml:space="preserve">вирүст </w:delText>
        </w:r>
      </w:del>
      <w:ins w:id="331" w:author="Oyuntuya Bayanjargal" w:date="2020-07-21T11:31:00Z">
        <w:r w:rsidR="006922D4">
          <w:rPr>
            <w:b/>
            <w:bCs/>
          </w:rPr>
          <w:t>г</w:t>
        </w:r>
      </w:ins>
      <w:del w:id="332" w:author="Oyuntuya Bayanjargal" w:date="2020-07-21T10:57:00Z">
        <w:r w:rsidRPr="009910F8" w:rsidDel="00654864">
          <w:rPr>
            <w:b/>
            <w:bCs/>
          </w:rPr>
          <w:delText>г</w:delText>
        </w:r>
      </w:del>
      <w:r w:rsidRPr="009910F8">
        <w:rPr>
          <w:b/>
          <w:bCs/>
        </w:rPr>
        <w:t>епатит</w:t>
      </w:r>
      <w:ins w:id="333" w:author="Oyuntuya Bayanjargal" w:date="2020-07-21T11:31:00Z">
        <w:r w:rsidR="006922D4">
          <w:rPr>
            <w:b/>
            <w:bCs/>
          </w:rPr>
          <w:t>ы</w:t>
        </w:r>
      </w:ins>
      <w:del w:id="334" w:author="Oyuntuya Bayanjargal" w:date="2020-07-21T10:57:00Z">
        <w:r w:rsidRPr="009910F8" w:rsidDel="00654864">
          <w:rPr>
            <w:b/>
            <w:bCs/>
          </w:rPr>
          <w:delText>ы</w:delText>
        </w:r>
      </w:del>
      <w:r w:rsidRPr="009910F8">
        <w:rPr>
          <w:b/>
          <w:bCs/>
        </w:rPr>
        <w:t>н</w:t>
      </w:r>
      <w:ins w:id="335" w:author="Oyuntuya Bayanjargal" w:date="2020-07-21T11:31:00Z">
        <w:r w:rsidR="006922D4">
          <w:rPr>
            <w:b/>
            <w:bCs/>
          </w:rPr>
          <w:t xml:space="preserve"> </w:t>
        </w:r>
      </w:ins>
      <w:ins w:id="336" w:author="Oyuntuya Bayanjargal" w:date="2020-07-21T12:57:00Z">
        <w:r w:rsidR="00B5716D">
          <w:rPr>
            <w:b/>
            <w:bCs/>
          </w:rPr>
          <w:t xml:space="preserve">В </w:t>
        </w:r>
      </w:ins>
      <w:ins w:id="337" w:author="Oyuntuya Bayanjargal" w:date="2020-07-21T11:31:00Z">
        <w:r w:rsidR="006922D4">
          <w:rPr>
            <w:b/>
            <w:bCs/>
          </w:rPr>
          <w:t>вирусийн</w:t>
        </w:r>
      </w:ins>
      <w:r w:rsidRPr="009910F8">
        <w:rPr>
          <w:b/>
          <w:bCs/>
        </w:rPr>
        <w:t xml:space="preserve"> шинжилгээнд хамруулах, хэрвээ дархлаа тогтоогүй бол </w:t>
      </w:r>
      <w:ins w:id="338" w:author="Oyuntuya Bayanjargal" w:date="2020-07-21T11:31:00Z">
        <w:r w:rsidR="00184091">
          <w:rPr>
            <w:b/>
            <w:bCs/>
          </w:rPr>
          <w:t>г</w:t>
        </w:r>
      </w:ins>
      <w:del w:id="339" w:author="Oyuntuya Bayanjargal" w:date="2020-07-21T10:58:00Z">
        <w:r w:rsidRPr="009910F8" w:rsidDel="001B7B16">
          <w:rPr>
            <w:b/>
            <w:bCs/>
          </w:rPr>
          <w:delText>г</w:delText>
        </w:r>
      </w:del>
      <w:r w:rsidRPr="009910F8">
        <w:rPr>
          <w:b/>
          <w:bCs/>
        </w:rPr>
        <w:t>епатит</w:t>
      </w:r>
      <w:ins w:id="340" w:author="Oyuntuya Bayanjargal" w:date="2020-07-21T11:31:00Z">
        <w:r w:rsidR="00184091">
          <w:rPr>
            <w:b/>
            <w:bCs/>
          </w:rPr>
          <w:t>ы</w:t>
        </w:r>
      </w:ins>
      <w:del w:id="341" w:author="Oyuntuya Bayanjargal" w:date="2020-07-21T10:58:00Z">
        <w:r w:rsidRPr="009910F8" w:rsidDel="001B7B16">
          <w:rPr>
            <w:b/>
            <w:bCs/>
          </w:rPr>
          <w:delText>ы</w:delText>
        </w:r>
      </w:del>
      <w:r w:rsidRPr="009910F8">
        <w:rPr>
          <w:b/>
          <w:bCs/>
        </w:rPr>
        <w:t>н В вирус</w:t>
      </w:r>
      <w:ins w:id="342" w:author="Oyuntuya Bayanjargal" w:date="2020-07-21T11:31:00Z">
        <w:r w:rsidR="00184091">
          <w:rPr>
            <w:b/>
            <w:bCs/>
          </w:rPr>
          <w:t>ий</w:t>
        </w:r>
      </w:ins>
      <w:del w:id="343" w:author="Oyuntuya Bayanjargal" w:date="2020-07-21T10:58:00Z">
        <w:r w:rsidRPr="009910F8" w:rsidDel="001B7B16">
          <w:rPr>
            <w:b/>
            <w:bCs/>
          </w:rPr>
          <w:delText>ы</w:delText>
        </w:r>
      </w:del>
      <w:r w:rsidRPr="009910F8">
        <w:rPr>
          <w:b/>
          <w:bCs/>
        </w:rPr>
        <w:t>н вакцин хийлгэх.</w:t>
      </w:r>
    </w:p>
    <w:p w14:paraId="4A3D8770" w14:textId="77777777" w:rsidR="003D0781" w:rsidRDefault="003D0781" w:rsidP="00EB11BC">
      <w:pPr>
        <w:rPr>
          <w:b/>
          <w:bCs/>
        </w:rPr>
      </w:pPr>
    </w:p>
    <w:p w14:paraId="351D275B" w14:textId="3A7BAE91" w:rsidR="0049041B" w:rsidRDefault="00EB11BC" w:rsidP="00EB11BC">
      <w:r w:rsidRPr="00EB11BC">
        <w:rPr>
          <w:b/>
          <w:bCs/>
        </w:rPr>
        <w:t xml:space="preserve">APRI </w:t>
      </w:r>
      <w:r w:rsidRPr="00EB11BC">
        <w:t>(aspartate aminotransferase [AST]-to-platelet ratio index) is recommended as the preferred non-invasive test (NIT) to assess for the presence of cirrhosis (APRI score &gt;2 in adults) in resource-limited settings. Transient elastography (e.g. FibroScan) or FibroTest may be the preferred NITs in settings where they are available and cost is not a major constraint.</w:t>
      </w:r>
    </w:p>
    <w:p w14:paraId="63C5790E" w14:textId="12B4B308" w:rsidR="00561260" w:rsidRDefault="00561260" w:rsidP="00EB11BC">
      <w:r w:rsidRPr="00561260">
        <w:t xml:space="preserve">APRI (aspartate aminotransferase [AST]-to-platelet ratio index) оноо нь нөөц хязгаарлагдмал бүс нутагт элэгний </w:t>
      </w:r>
      <w:ins w:id="344" w:author="Oyuntuya Bayanjargal" w:date="2020-07-21T14:15:00Z">
        <w:r w:rsidR="00FC1465">
          <w:t>хатуурлыг</w:t>
        </w:r>
      </w:ins>
      <w:del w:id="345" w:author="Oyuntuya Bayanjargal" w:date="2020-07-21T14:16:00Z">
        <w:r w:rsidRPr="00561260" w:rsidDel="00FC1465">
          <w:delText>циррозыг</w:delText>
        </w:r>
      </w:del>
      <w:r w:rsidRPr="00561260">
        <w:t xml:space="preserve"> оношлоход тохиромжтой инвазив бус шинжилгээний аргад хамаарна (насанд хүрэгчдэд APRI оноо &gt;2). Транзиент эластограф (жишээ нь: FibroScan) эсвэл FibroTest нь өртөг зардал багатай, инвазив бус арга юм.</w:t>
      </w:r>
    </w:p>
    <w:p w14:paraId="039BEB7D" w14:textId="77777777" w:rsidR="00561260" w:rsidRPr="00EB11BC" w:rsidRDefault="00561260" w:rsidP="00EB11BC"/>
    <w:p w14:paraId="745865A2" w14:textId="78C5F359" w:rsidR="00FF6A26" w:rsidRDefault="00EB11BC" w:rsidP="00EB11BC">
      <w:r w:rsidRPr="00FF6A26">
        <w:t xml:space="preserve">AST level </w:t>
      </w:r>
      <w:r w:rsidR="00FF6A26">
        <w:t xml:space="preserve">                U/L</w:t>
      </w:r>
    </w:p>
    <w:p w14:paraId="1C3C15B0" w14:textId="7C0C0033" w:rsidR="00DE1BFA" w:rsidRDefault="00DE1BFA" w:rsidP="00EB11BC">
      <w:r w:rsidRPr="00DE1BFA">
        <w:t>AСАТ-</w:t>
      </w:r>
      <w:del w:id="346" w:author="Oyuntuya Bayanjargal" w:date="2020-07-21T14:04:00Z">
        <w:r w:rsidRPr="00DE1BFA" w:rsidDel="00A421F5">
          <w:delText>ы</w:delText>
        </w:r>
      </w:del>
      <w:r w:rsidRPr="00DE1BFA">
        <w:t>н т</w:t>
      </w:r>
      <w:ins w:id="347" w:author="Oyuntuya Bayanjargal" w:date="2020-07-21T14:02:00Z">
        <w:r w:rsidR="00C123B8">
          <w:rPr>
            <w:lang w:val="en-US"/>
          </w:rPr>
          <w:t>ө</w:t>
        </w:r>
      </w:ins>
      <w:del w:id="348" w:author="Oyuntuya Bayanjargal" w:date="2020-07-21T14:02:00Z">
        <w:r w:rsidRPr="00DE1BFA" w:rsidDel="00C123B8">
          <w:delText>ү</w:delText>
        </w:r>
      </w:del>
      <w:r w:rsidRPr="00DE1BFA">
        <w:t xml:space="preserve">вшин </w:t>
      </w:r>
    </w:p>
    <w:p w14:paraId="5153D5CE" w14:textId="67896031" w:rsidR="00FF6A26" w:rsidRDefault="00FF6A26" w:rsidP="00EB11BC">
      <w:r>
        <w:t>AST ULN (Lab Upper Limit of Normal)         U/L</w:t>
      </w:r>
    </w:p>
    <w:p w14:paraId="018AA0DD" w14:textId="54B2E03A" w:rsidR="001B70BC" w:rsidRDefault="001B70BC" w:rsidP="00EB11BC">
      <w:r w:rsidRPr="001B70BC">
        <w:lastRenderedPageBreak/>
        <w:t>Аспартат аминотрансфераза</w:t>
      </w:r>
      <w:r>
        <w:t xml:space="preserve"> (</w:t>
      </w:r>
      <w:r w:rsidRPr="001B70BC">
        <w:t xml:space="preserve">Лабораторийн </w:t>
      </w:r>
      <w:ins w:id="349" w:author="Oyuntuya Bayanjargal" w:date="2020-07-21T13:04:00Z">
        <w:r w:rsidR="00C02DF1">
          <w:t>хэвийн хэмжээ</w:t>
        </w:r>
      </w:ins>
      <w:ins w:id="350" w:author="Oyuntuya Bayanjargal" w:date="2020-07-21T13:05:00Z">
        <w:r w:rsidR="00C02DF1">
          <w:t>ний дээд</w:t>
        </w:r>
      </w:ins>
      <w:del w:id="351" w:author="Oyuntuya Bayanjargal" w:date="2020-07-21T13:04:00Z">
        <w:r w:rsidRPr="001B70BC" w:rsidDel="00C02DF1">
          <w:delText>дээд</w:delText>
        </w:r>
      </w:del>
      <w:r w:rsidRPr="001B70BC">
        <w:t xml:space="preserve"> хязгаар</w:t>
      </w:r>
      <w:del w:id="352" w:author="Oyuntuya Bayanjargal" w:date="2020-07-21T13:05:00Z">
        <w:r w:rsidRPr="001B70BC" w:rsidDel="00C02DF1">
          <w:delText xml:space="preserve"> х</w:delText>
        </w:r>
      </w:del>
      <w:del w:id="353" w:author="Oyuntuya Bayanjargal" w:date="2020-07-21T13:01:00Z">
        <w:r w:rsidRPr="001B70BC" w:rsidDel="00DD0FBF">
          <w:delText>з</w:delText>
        </w:r>
      </w:del>
      <w:del w:id="354" w:author="Oyuntuya Bayanjargal" w:date="2020-07-21T13:05:00Z">
        <w:r w:rsidRPr="001B70BC" w:rsidDel="00C02DF1">
          <w:delText>вийн</w:delText>
        </w:r>
      </w:del>
      <w:r>
        <w:t>)</w:t>
      </w:r>
    </w:p>
    <w:p w14:paraId="693FA74B" w14:textId="6BFAEFB8" w:rsidR="00FF6A26" w:rsidRDefault="00FF6A26" w:rsidP="00EB11BC">
      <w:r>
        <w:t>Platelet count        10</w:t>
      </w:r>
      <w:r w:rsidRPr="00FF6A26">
        <w:rPr>
          <w:vertAlign w:val="superscript"/>
        </w:rPr>
        <w:t>9</w:t>
      </w:r>
      <w:r>
        <w:t>/L</w:t>
      </w:r>
    </w:p>
    <w:p w14:paraId="14CB4561" w14:textId="22116B52" w:rsidR="000713CE" w:rsidRDefault="000713CE" w:rsidP="00EB11BC">
      <w:r w:rsidRPr="000713CE">
        <w:t>Тромбоцитын тоо</w:t>
      </w:r>
    </w:p>
    <w:p w14:paraId="66222097" w14:textId="5B145F0A" w:rsidR="00FF6A26" w:rsidRDefault="00FF6A26" w:rsidP="00EB11BC">
      <w:pPr>
        <w:rPr>
          <w:b/>
          <w:bCs/>
        </w:rPr>
      </w:pPr>
      <w:r w:rsidRPr="00FF6A26">
        <w:rPr>
          <w:b/>
          <w:bCs/>
        </w:rPr>
        <w:t>Your APRI Score</w:t>
      </w:r>
    </w:p>
    <w:p w14:paraId="378EEF0E" w14:textId="1DDEC441" w:rsidR="00E4697E" w:rsidRDefault="00E4697E" w:rsidP="00EB11BC">
      <w:pPr>
        <w:rPr>
          <w:b/>
          <w:bCs/>
        </w:rPr>
      </w:pPr>
      <w:r w:rsidRPr="00E4697E">
        <w:rPr>
          <w:b/>
          <w:bCs/>
        </w:rPr>
        <w:t>Таны ARPI Оноо</w:t>
      </w:r>
    </w:p>
    <w:p w14:paraId="6B3E247A" w14:textId="7E7B9DAA" w:rsidR="00FF6A26" w:rsidRPr="00C70798" w:rsidRDefault="00FF6A26" w:rsidP="00EB11BC">
      <w:r w:rsidRPr="00C70798">
        <w:t xml:space="preserve">APRI score = </w:t>
      </w:r>
      <w:r w:rsidRPr="00C70798">
        <w:rPr>
          <w:color w:val="FF0000"/>
        </w:rPr>
        <w:t>(AST/</w:t>
      </w:r>
      <w:r w:rsidR="00C70798" w:rsidRPr="00C70798">
        <w:rPr>
          <w:color w:val="FF0000"/>
        </w:rPr>
        <w:t xml:space="preserve">AST </w:t>
      </w:r>
      <w:r w:rsidRPr="00C70798">
        <w:rPr>
          <w:color w:val="FF0000"/>
        </w:rPr>
        <w:t>ULN</w:t>
      </w:r>
      <w:r w:rsidR="00C70798" w:rsidRPr="00C70798">
        <w:rPr>
          <w:color w:val="FF0000"/>
        </w:rPr>
        <w:t xml:space="preserve">) </w:t>
      </w:r>
      <w:r w:rsidR="00C70798" w:rsidRPr="00C70798">
        <w:t>x100 / platelet count</w:t>
      </w:r>
    </w:p>
    <w:p w14:paraId="4AA9558F" w14:textId="0BED8A5E" w:rsidR="00170DA3" w:rsidRDefault="00170DA3" w:rsidP="00170DA3">
      <w:r w:rsidRPr="00C70798">
        <w:t xml:space="preserve">APRI </w:t>
      </w:r>
      <w:r>
        <w:t xml:space="preserve"> </w:t>
      </w:r>
      <w:r w:rsidRPr="00170DA3">
        <w:rPr>
          <w:b/>
          <w:bCs/>
        </w:rPr>
        <w:t>Оноо</w:t>
      </w:r>
      <w:r>
        <w:rPr>
          <w:b/>
          <w:bCs/>
        </w:rPr>
        <w:t xml:space="preserve"> = </w:t>
      </w:r>
      <w:r w:rsidRPr="00C70798">
        <w:rPr>
          <w:color w:val="FF0000"/>
        </w:rPr>
        <w:t>(A</w:t>
      </w:r>
      <w:ins w:id="355" w:author="Oyuntuya Bayanjargal" w:date="2020-07-21T12:57:00Z">
        <w:r w:rsidR="00BB0799">
          <w:rPr>
            <w:color w:val="FF0000"/>
          </w:rPr>
          <w:t>САТ</w:t>
        </w:r>
      </w:ins>
      <w:del w:id="356" w:author="Oyuntuya Bayanjargal" w:date="2020-07-21T12:57:00Z">
        <w:r w:rsidRPr="00C70798" w:rsidDel="00BB0799">
          <w:rPr>
            <w:color w:val="FF0000"/>
          </w:rPr>
          <w:delText>ST</w:delText>
        </w:r>
      </w:del>
      <w:r w:rsidRPr="00C70798">
        <w:rPr>
          <w:color w:val="FF0000"/>
        </w:rPr>
        <w:t>/A</w:t>
      </w:r>
      <w:ins w:id="357" w:author="Oyuntuya Bayanjargal" w:date="2020-07-21T12:58:00Z">
        <w:r w:rsidR="00BB0799">
          <w:rPr>
            <w:color w:val="FF0000"/>
          </w:rPr>
          <w:t>САТ</w:t>
        </w:r>
      </w:ins>
      <w:del w:id="358" w:author="Oyuntuya Bayanjargal" w:date="2020-07-21T12:57:00Z">
        <w:r w:rsidRPr="00C70798" w:rsidDel="00BB0799">
          <w:rPr>
            <w:color w:val="FF0000"/>
          </w:rPr>
          <w:delText>ST</w:delText>
        </w:r>
      </w:del>
      <w:r w:rsidRPr="00C70798">
        <w:rPr>
          <w:color w:val="FF0000"/>
        </w:rPr>
        <w:t xml:space="preserve"> ULN) </w:t>
      </w:r>
      <w:r w:rsidRPr="00C70798">
        <w:t>x100</w:t>
      </w:r>
      <w:r>
        <w:t xml:space="preserve"> / </w:t>
      </w:r>
      <w:r w:rsidRPr="000713CE">
        <w:t>Тромбоцитын тоо</w:t>
      </w:r>
    </w:p>
    <w:p w14:paraId="511927A8" w14:textId="5D443C45" w:rsidR="00EB11BC" w:rsidRDefault="00EB11BC" w:rsidP="00EB11BC">
      <w:pPr>
        <w:rPr>
          <w:b/>
          <w:bCs/>
        </w:rPr>
      </w:pPr>
    </w:p>
    <w:p w14:paraId="3AF6CE81" w14:textId="4E9203B0" w:rsidR="00EB11BC" w:rsidRDefault="00C70798" w:rsidP="00EB11BC">
      <w:pPr>
        <w:rPr>
          <w:b/>
          <w:bCs/>
        </w:rPr>
      </w:pPr>
      <w:r>
        <w:rPr>
          <w:b/>
          <w:bCs/>
        </w:rPr>
        <w:t>I</w:t>
      </w:r>
      <w:r w:rsidR="00EB11BC" w:rsidRPr="00EB11BC">
        <w:rPr>
          <w:b/>
          <w:bCs/>
        </w:rPr>
        <w:t>nterpretation</w:t>
      </w:r>
    </w:p>
    <w:p w14:paraId="6E9055D2" w14:textId="74F8E174" w:rsidR="00EB11BC" w:rsidRPr="00EB11BC" w:rsidRDefault="00EB11BC" w:rsidP="00EB11BC">
      <w:r w:rsidRPr="00EB11BC">
        <w:t>APRI score &gt; 2 is 89% specific in detecting cirrhosis (F4). With a sensitivity of 35%, an APRI value &gt; 2 can miss two thirds with cirrhosis.  APRI score &gt; 1 is more sensitive (65%) but is less specific (75%) in detecting cirrhosis. APRI score &gt; 1.5 is 92% specific but can miss almost two thirds with significant hepatic fibrosis (F2-F4).</w:t>
      </w:r>
    </w:p>
    <w:p w14:paraId="768DDA26" w14:textId="15334898" w:rsidR="00EB11BC" w:rsidRDefault="00EB11BC" w:rsidP="00EB11BC">
      <w:r w:rsidRPr="00EB11BC">
        <w:t>(Guidelines for the prevention, care and treatment of persons with chronic hepatitis B infection. 2015, WHO)</w:t>
      </w:r>
    </w:p>
    <w:p w14:paraId="7BDE01AA" w14:textId="77777777" w:rsidR="006C5FEA" w:rsidRPr="00EB11BC" w:rsidRDefault="006C5FEA" w:rsidP="006C5FEA">
      <w:pPr>
        <w:rPr>
          <w:b/>
          <w:bCs/>
        </w:rPr>
      </w:pPr>
      <w:r w:rsidRPr="005E5AFC">
        <w:rPr>
          <w:b/>
          <w:bCs/>
        </w:rPr>
        <w:t>Насанд хүрэгчдэд</w:t>
      </w:r>
    </w:p>
    <w:p w14:paraId="1FB6C75B" w14:textId="0D830357" w:rsidR="00584B0A" w:rsidRDefault="00584B0A" w:rsidP="00584B0A">
      <w:r w:rsidRPr="00584B0A">
        <w:t>APRI оноо &gt; 2 байх нь элэгний хатуурлыг илрүүлэх өвөрмөц чанар 89% байдаг (F4). APRI утга &gt;2 байх нь мэдрэг чанар 35% тай элэгний хатуурлын гуравны хоёрыг оношлохгүй алдаж явуулах магадлалтай. Элэгний хатуурлыг илрүүлэхэд APRI оноо &gt; 1 байх нь илүү мэдрэг (65%) боловч өвөрмөц чанар нь ялимгүй бага (75%). APRI оноо &gt; 1.5 байх нь 92% өвөрмөц чанартай боловч илэрхий элэгний фиброзийн бараг гуравны хоёрыг илрүүлэхгүй алдаж явуулах магадлалтай (F2-F4). (</w:t>
      </w:r>
      <w:ins w:id="359" w:author="Oyuntuya Bayanjargal" w:date="2020-07-21T11:32:00Z">
        <w:r w:rsidR="005F4C5E">
          <w:t>Г</w:t>
        </w:r>
      </w:ins>
      <w:del w:id="360" w:author="Oyuntuya Bayanjargal" w:date="2020-07-21T11:32:00Z">
        <w:r w:rsidRPr="00584B0A" w:rsidDel="005F4C5E">
          <w:delText>Х</w:delText>
        </w:r>
      </w:del>
      <w:r w:rsidRPr="00584B0A">
        <w:t>епатитын В вир</w:t>
      </w:r>
      <w:ins w:id="361" w:author="Oyuntuya Bayanjargal" w:date="2020-07-21T11:33:00Z">
        <w:r w:rsidR="005F4C5E">
          <w:t>у</w:t>
        </w:r>
      </w:ins>
      <w:del w:id="362" w:author="Oyuntuya Bayanjargal" w:date="2020-07-21T11:33:00Z">
        <w:r w:rsidRPr="00584B0A" w:rsidDel="005F4C5E">
          <w:delText>ү</w:delText>
        </w:r>
      </w:del>
      <w:r w:rsidRPr="00584B0A">
        <w:t>сийн архаг халдварын урьдчилан сэргийлэлт, тусламж үйлчилгээ, эмчилгээний удирдамж, ДЭМБ. 2015 он).</w:t>
      </w:r>
    </w:p>
    <w:p w14:paraId="48420EEA" w14:textId="2942F6CF" w:rsidR="00C70798" w:rsidRDefault="00C70798" w:rsidP="00EB11BC"/>
    <w:p w14:paraId="090327D6" w14:textId="77777777" w:rsidR="00C70798" w:rsidRDefault="00C70798" w:rsidP="00EB11BC"/>
    <w:p w14:paraId="220ECCAB" w14:textId="40982002" w:rsidR="00C70798" w:rsidRDefault="00C70798" w:rsidP="00EB11BC">
      <w:r w:rsidRPr="00C70798">
        <w:rPr>
          <w:b/>
          <w:bCs/>
        </w:rPr>
        <w:t xml:space="preserve">FIB-4 </w:t>
      </w:r>
      <w:r w:rsidRPr="00C70798">
        <w:t>(fibrosis-4 score) is a simple index for estimating hepatic fibrosis based on a calculation derived from AST, ALT and platelet concentrations, and age. Transient elastography (e.g. FibroScan) or FibroTest may be the preferred NITs in settings where they are available and cost is not a major constraint.</w:t>
      </w:r>
    </w:p>
    <w:p w14:paraId="2710C358" w14:textId="26F6240D" w:rsidR="00155777" w:rsidRDefault="00155777" w:rsidP="00EB11BC">
      <w:r w:rsidRPr="00155777">
        <w:t>FIB-4 (фиброзын оноо -4) нь АСАТ, АЛАТ, ялтас эсийн өтгөрүүлэг болон өвчтөний нас гэсэн үзүүлэлтэд үндэслэн элэгний фиброзын зэргийг тооцоолох энгийн индекс юм. Транзиент эластограф (жишээ нь: FibroScan) эсвэл FibroTest нь өртөг зардал багатай, инвазив бус арга юм.</w:t>
      </w:r>
    </w:p>
    <w:p w14:paraId="4BD1DCD1" w14:textId="77777777" w:rsidR="00A42174" w:rsidRDefault="00A42174" w:rsidP="00EB11BC"/>
    <w:p w14:paraId="22177F68" w14:textId="5DC87F09" w:rsidR="00A42174" w:rsidRDefault="00C70798" w:rsidP="00EB11BC">
      <w:r>
        <w:t>Age (years)</w:t>
      </w:r>
      <w:r w:rsidR="00A42174">
        <w:tab/>
      </w:r>
      <w:r w:rsidR="00A42174">
        <w:tab/>
      </w:r>
      <w:r w:rsidR="00A42174">
        <w:tab/>
      </w:r>
      <w:r w:rsidR="00A42174" w:rsidRPr="00A42174">
        <w:t>Нас</w:t>
      </w:r>
      <w:r w:rsidR="00A42174">
        <w:t xml:space="preserve"> (</w:t>
      </w:r>
      <w:r w:rsidR="00A42174" w:rsidRPr="00A42174">
        <w:t>жилээр</w:t>
      </w:r>
      <w:r w:rsidR="00A42174">
        <w:t>)</w:t>
      </w:r>
    </w:p>
    <w:p w14:paraId="7F7A8D9B" w14:textId="2F3E02D8" w:rsidR="00C70798" w:rsidRDefault="00C70798" w:rsidP="00EB11BC">
      <w:r>
        <w:t>AST Level (U/L)</w:t>
      </w:r>
      <w:r w:rsidR="007605CE">
        <w:tab/>
      </w:r>
      <w:r w:rsidR="007605CE">
        <w:tab/>
      </w:r>
      <w:r w:rsidR="007605CE">
        <w:tab/>
      </w:r>
      <w:r w:rsidR="00A8655C" w:rsidRPr="00A8655C">
        <w:t>AСАТ-</w:t>
      </w:r>
      <w:del w:id="363" w:author="Oyuntuya Bayanjargal" w:date="2020-07-21T14:14:00Z">
        <w:r w:rsidR="00A8655C" w:rsidRPr="00A8655C" w:rsidDel="001D00EF">
          <w:delText>ы</w:delText>
        </w:r>
      </w:del>
      <w:r w:rsidR="00A8655C" w:rsidRPr="00A8655C">
        <w:t>н т</w:t>
      </w:r>
      <w:ins w:id="364" w:author="Oyuntuya Bayanjargal" w:date="2020-07-21T14:14:00Z">
        <w:r w:rsidR="001D00EF">
          <w:t>ө</w:t>
        </w:r>
      </w:ins>
      <w:del w:id="365" w:author="Oyuntuya Bayanjargal" w:date="2020-07-21T14:14:00Z">
        <w:r w:rsidR="00A8655C" w:rsidRPr="00A8655C" w:rsidDel="001D00EF">
          <w:delText>ү</w:delText>
        </w:r>
      </w:del>
      <w:r w:rsidR="00A8655C" w:rsidRPr="00A8655C">
        <w:t>вшин</w:t>
      </w:r>
      <w:ins w:id="366" w:author="Oyuntuya Bayanjargal" w:date="2020-07-21T11:33:00Z">
        <w:r w:rsidR="004F04DC">
          <w:t xml:space="preserve"> </w:t>
        </w:r>
      </w:ins>
      <w:r w:rsidR="00AA5592">
        <w:t>(U/L)</w:t>
      </w:r>
      <w:r w:rsidR="00AA5592">
        <w:tab/>
      </w:r>
    </w:p>
    <w:p w14:paraId="3AF016CF" w14:textId="1FADC141" w:rsidR="00C70798" w:rsidRDefault="00C70798" w:rsidP="00EB11BC">
      <w:r>
        <w:t>Platelet count (10</w:t>
      </w:r>
      <w:r w:rsidRPr="00C70798">
        <w:rPr>
          <w:vertAlign w:val="superscript"/>
        </w:rPr>
        <w:t>9</w:t>
      </w:r>
      <w:r>
        <w:t>/L)</w:t>
      </w:r>
      <w:r w:rsidR="00510753">
        <w:tab/>
      </w:r>
      <w:r w:rsidR="00510753">
        <w:tab/>
      </w:r>
      <w:r w:rsidR="00510753" w:rsidRPr="000713CE">
        <w:t>Тромбоцитын тоо</w:t>
      </w:r>
      <w:ins w:id="367" w:author="Oyuntuya Bayanjargal" w:date="2020-07-21T11:33:00Z">
        <w:r w:rsidR="004F04DC">
          <w:t xml:space="preserve"> </w:t>
        </w:r>
      </w:ins>
      <w:r w:rsidR="00510753">
        <w:t>(10</w:t>
      </w:r>
      <w:r w:rsidR="00510753" w:rsidRPr="00C70798">
        <w:rPr>
          <w:vertAlign w:val="superscript"/>
        </w:rPr>
        <w:t>9</w:t>
      </w:r>
      <w:r w:rsidR="00510753">
        <w:t>/L)</w:t>
      </w:r>
      <w:r w:rsidR="00510753">
        <w:tab/>
      </w:r>
    </w:p>
    <w:p w14:paraId="670E6695" w14:textId="67DB902F" w:rsidR="00C70798" w:rsidRDefault="00C70798" w:rsidP="00EB11BC">
      <w:r>
        <w:t>ALT Level (U/L)</w:t>
      </w:r>
      <w:r w:rsidR="006624E4">
        <w:tab/>
      </w:r>
      <w:r w:rsidR="006624E4">
        <w:tab/>
      </w:r>
      <w:r w:rsidR="006624E4">
        <w:tab/>
      </w:r>
      <w:r w:rsidR="006624E4" w:rsidRPr="006624E4">
        <w:t>AЛАТ</w:t>
      </w:r>
      <w:ins w:id="368" w:author="Oyuntuya Bayanjargal" w:date="2020-07-21T11:33:00Z">
        <w:r w:rsidR="004F04DC">
          <w:t xml:space="preserve"> </w:t>
        </w:r>
      </w:ins>
      <w:r w:rsidR="00C96F55">
        <w:t>(U/L)</w:t>
      </w:r>
      <w:r w:rsidR="00C96F55">
        <w:tab/>
      </w:r>
    </w:p>
    <w:p w14:paraId="5B154DE4" w14:textId="1FBAFA60" w:rsidR="00C70798" w:rsidRDefault="00C70798" w:rsidP="00EB11BC">
      <w:r>
        <w:t>Your FIB-4 Score</w:t>
      </w:r>
      <w:r w:rsidR="00D94850">
        <w:tab/>
      </w:r>
      <w:r w:rsidR="00D94850">
        <w:tab/>
      </w:r>
      <w:r w:rsidR="00D94850" w:rsidRPr="00D94850">
        <w:t>Таны FIB-4 Оноо</w:t>
      </w:r>
    </w:p>
    <w:p w14:paraId="30F0BA60" w14:textId="0F008A26" w:rsidR="00C70798" w:rsidRPr="00C70798" w:rsidRDefault="00C70798" w:rsidP="00EB11BC">
      <w:r>
        <w:t xml:space="preserve">FIB-4 Score = (Age x AST) / </w:t>
      </w:r>
      <w:r w:rsidR="008524C0">
        <w:t>(</w:t>
      </w:r>
      <w:r>
        <w:t xml:space="preserve">Platelet Count </w:t>
      </w:r>
      <w:r w:rsidR="008524C0">
        <w:t xml:space="preserve">x </w:t>
      </w:r>
      <m:oMath>
        <m:r>
          <w:rPr>
            <w:rFonts w:ascii="Cambria Math" w:hAnsi="Cambria Math"/>
          </w:rPr>
          <m:t>√</m:t>
        </m:r>
      </m:oMath>
      <w:r w:rsidR="008524C0">
        <w:t>ALT)</w:t>
      </w:r>
    </w:p>
    <w:p w14:paraId="0BFA1471" w14:textId="0839497A" w:rsidR="00C70798" w:rsidRDefault="00425936" w:rsidP="00EB11BC">
      <w:r>
        <w:t xml:space="preserve">FIB-4 </w:t>
      </w:r>
      <w:r w:rsidRPr="00170DA3">
        <w:rPr>
          <w:b/>
          <w:bCs/>
        </w:rPr>
        <w:t>Оноо</w:t>
      </w:r>
      <w:r>
        <w:rPr>
          <w:b/>
          <w:bCs/>
        </w:rPr>
        <w:t xml:space="preserve"> = (</w:t>
      </w:r>
      <w:r w:rsidRPr="00A42174">
        <w:t>Нас</w:t>
      </w:r>
      <w:r>
        <w:t xml:space="preserve"> x A</w:t>
      </w:r>
      <w:ins w:id="369" w:author="Oyuntuya Bayanjargal" w:date="2020-07-21T11:34:00Z">
        <w:r w:rsidR="004F04DC">
          <w:t>СА</w:t>
        </w:r>
      </w:ins>
      <w:del w:id="370" w:author="Oyuntuya Bayanjargal" w:date="2020-07-21T11:33:00Z">
        <w:r w:rsidDel="004F04DC">
          <w:delText>S</w:delText>
        </w:r>
      </w:del>
      <w:r>
        <w:t>T) / (</w:t>
      </w:r>
      <w:r w:rsidRPr="000713CE">
        <w:t>Тромбоцитын тоо</w:t>
      </w:r>
      <w:r>
        <w:t xml:space="preserve"> x </w:t>
      </w:r>
      <m:oMath>
        <m:r>
          <w:rPr>
            <w:rFonts w:ascii="Cambria Math" w:hAnsi="Cambria Math"/>
          </w:rPr>
          <m:t>√</m:t>
        </m:r>
      </m:oMath>
      <w:r>
        <w:t>AL</w:t>
      </w:r>
      <w:ins w:id="371" w:author="Oyuntuya Bayanjargal" w:date="2020-07-21T11:34:00Z">
        <w:r w:rsidR="00114183">
          <w:t>А</w:t>
        </w:r>
      </w:ins>
      <w:r>
        <w:t>T)</w:t>
      </w:r>
    </w:p>
    <w:p w14:paraId="09C23E7C" w14:textId="77777777" w:rsidR="003C380A" w:rsidRDefault="003C380A" w:rsidP="00EB11BC">
      <w:pPr>
        <w:rPr>
          <w:b/>
          <w:bCs/>
        </w:rPr>
      </w:pPr>
    </w:p>
    <w:p w14:paraId="21FE9B2D" w14:textId="1346AEAF" w:rsidR="00EB11BC" w:rsidRPr="00EB11BC" w:rsidRDefault="008524C0" w:rsidP="00EB11BC">
      <w:pPr>
        <w:rPr>
          <w:b/>
          <w:bCs/>
        </w:rPr>
      </w:pPr>
      <w:r>
        <w:rPr>
          <w:b/>
          <w:bCs/>
        </w:rPr>
        <w:t>I</w:t>
      </w:r>
      <w:r w:rsidR="00EB11BC">
        <w:rPr>
          <w:b/>
          <w:bCs/>
        </w:rPr>
        <w:t>nterpretation</w:t>
      </w:r>
    </w:p>
    <w:p w14:paraId="3F93CA0A" w14:textId="77777777" w:rsidR="00EB11BC" w:rsidRDefault="00EB11BC" w:rsidP="00EB11BC">
      <w:r>
        <w:t xml:space="preserve">Interpretation: FIB-4 score </w:t>
      </w:r>
      <w:r w:rsidRPr="003E605A">
        <w:rPr>
          <w:u w:val="words"/>
        </w:rPr>
        <w:t>&gt;</w:t>
      </w:r>
      <w:r w:rsidRPr="003E605A">
        <w:t xml:space="preserve"> </w:t>
      </w:r>
      <w:r>
        <w:t xml:space="preserve">3.6 has a 90.8% positive predictive value with 98% specificity and 30% sensitivity in detecting cirrhosis, </w:t>
      </w:r>
      <w:r w:rsidRPr="003E605A">
        <w:t xml:space="preserve">whereas FIB-4 score </w:t>
      </w:r>
      <w:r w:rsidRPr="003E605A">
        <w:rPr>
          <w:u w:val="words"/>
        </w:rPr>
        <w:t>&lt;</w:t>
      </w:r>
      <w:r w:rsidRPr="003E605A">
        <w:t xml:space="preserve"> 1.6 has a negative predictive value </w:t>
      </w:r>
      <w:r w:rsidRPr="003E605A">
        <w:lastRenderedPageBreak/>
        <w:t>of 93% in detecting cirrhosis.</w:t>
      </w:r>
      <w:r>
        <w:t xml:space="preserve"> FIB 4 </w:t>
      </w:r>
      <w:r w:rsidRPr="00520AA8">
        <w:rPr>
          <w:u w:val="single"/>
        </w:rPr>
        <w:t>&gt;</w:t>
      </w:r>
      <w:r>
        <w:t xml:space="preserve"> </w:t>
      </w:r>
      <w:r w:rsidRPr="00520AA8">
        <w:t>2.6 h</w:t>
      </w:r>
      <w:r>
        <w:t>as a 94.6% positive predictive value and 97.8% specificity in detecting severe liver fibrosis (</w:t>
      </w:r>
      <w:r w:rsidRPr="00520AA8">
        <w:rPr>
          <w:u w:val="single"/>
        </w:rPr>
        <w:t>&gt;</w:t>
      </w:r>
      <w:r>
        <w:t xml:space="preserve"> F3).</w:t>
      </w:r>
    </w:p>
    <w:p w14:paraId="23BAC06B" w14:textId="77777777" w:rsidR="00EB11BC" w:rsidRDefault="00EB11BC" w:rsidP="00EB11BC">
      <w:r>
        <w:t>(Kim BK et al. Liver International 2009)</w:t>
      </w:r>
    </w:p>
    <w:p w14:paraId="1EE9235C" w14:textId="77777777" w:rsidR="003C380A" w:rsidRPr="00EB11BC" w:rsidRDefault="003C380A" w:rsidP="003C380A">
      <w:pPr>
        <w:rPr>
          <w:b/>
          <w:bCs/>
        </w:rPr>
      </w:pPr>
      <w:r w:rsidRPr="005E5AFC">
        <w:rPr>
          <w:b/>
          <w:bCs/>
        </w:rPr>
        <w:t>Насанд хүрэгчдэд</w:t>
      </w:r>
    </w:p>
    <w:p w14:paraId="515089E1" w14:textId="6B839FF3" w:rsidR="00516B04" w:rsidRDefault="00516B04" w:rsidP="00516B04">
      <w:r>
        <w:t>FIB-4 оноо &gt; 3,6 байх нь элэгний хатуурлыг илрүүлэхэд 98%-ийн өвөрмөц чанартай, 30%-ийн мэдрэг чанартай ба 90,8% батлагдах магадлалтай, харин FIB-4 оноо &gt; 1,6 байх нь элэгний хатуурлыг илрүүлэхэд 93%-ийн үгүйсгэгдэх магадлалтай. FIB 4 &gt; 2,6 байх нь элэгний хүнд хэлбэрийн фиброзыг (</w:t>
      </w:r>
      <w:r w:rsidRPr="00520AA8">
        <w:rPr>
          <w:u w:val="single"/>
        </w:rPr>
        <w:t>&gt;</w:t>
      </w:r>
      <w:r>
        <w:t xml:space="preserve"> F3) илрүүлэхэд 94,6% батлагдах магадлалтай бөгөөд 97,8% өвөрмөц чанартай.  </w:t>
      </w:r>
    </w:p>
    <w:p w14:paraId="7AFD1433" w14:textId="6449D1D6" w:rsidR="008524C0" w:rsidRDefault="00516B04" w:rsidP="00EB11BC">
      <w:r>
        <w:t>(Kim BK et al. Liver International 2009)</w:t>
      </w:r>
    </w:p>
    <w:p w14:paraId="56E09B06" w14:textId="01A81AA3" w:rsidR="008524C0" w:rsidRDefault="008524C0" w:rsidP="00EB11BC"/>
    <w:p w14:paraId="29129072" w14:textId="674AFEA6" w:rsidR="008524C0" w:rsidRDefault="008524C0" w:rsidP="00EB11BC"/>
    <w:p w14:paraId="7801F402" w14:textId="77777777" w:rsidR="000531C2" w:rsidRDefault="00772EDE" w:rsidP="008524C0">
      <w:pPr>
        <w:rPr>
          <w:b/>
          <w:bCs/>
        </w:rPr>
      </w:pPr>
      <w:r>
        <w:rPr>
          <w:b/>
          <w:bCs/>
        </w:rPr>
        <w:t xml:space="preserve">APP store short name:  </w:t>
      </w:r>
    </w:p>
    <w:p w14:paraId="23C49197" w14:textId="0DE6EAEB" w:rsidR="00772EDE" w:rsidRPr="000531C2" w:rsidRDefault="00015A01" w:rsidP="008524C0">
      <w:ins w:id="372" w:author="Oyuntuya Bayanjargal" w:date="2020-07-21T11:34:00Z">
        <w:r>
          <w:t>Г</w:t>
        </w:r>
      </w:ins>
      <w:del w:id="373" w:author="Oyuntuya Bayanjargal" w:date="2020-07-21T11:34:00Z">
        <w:r w:rsidR="00772EDE" w:rsidRPr="000531C2" w:rsidDel="00015A01">
          <w:delText>Х</w:delText>
        </w:r>
      </w:del>
      <w:r w:rsidR="00772EDE" w:rsidRPr="000531C2">
        <w:t>епатит</w:t>
      </w:r>
      <w:ins w:id="374" w:author="Oyuntuya Bayanjargal" w:date="2020-07-21T11:35:00Z">
        <w:r>
          <w:t>ын</w:t>
        </w:r>
      </w:ins>
      <w:r w:rsidR="00772EDE" w:rsidRPr="000531C2">
        <w:t xml:space="preserve"> В</w:t>
      </w:r>
      <w:ins w:id="375" w:author="Oyuntuya Bayanjargal" w:date="2020-07-21T11:34:00Z">
        <w:r>
          <w:t xml:space="preserve"> вирус</w:t>
        </w:r>
      </w:ins>
      <w:del w:id="376" w:author="Oyuntuya Bayanjargal" w:date="2020-07-21T11:34:00Z">
        <w:r w:rsidR="00772EDE" w:rsidRPr="000531C2" w:rsidDel="00015A01">
          <w:delText>-</w:delText>
        </w:r>
      </w:del>
      <w:r w:rsidR="00772EDE" w:rsidRPr="000531C2">
        <w:t>ийн эмчилгээний зааварчилгаа - Hep B treatment guide.</w:t>
      </w:r>
    </w:p>
    <w:p w14:paraId="1D6A3645" w14:textId="77777777" w:rsidR="00772EDE" w:rsidRDefault="00772EDE" w:rsidP="008524C0">
      <w:pPr>
        <w:rPr>
          <w:b/>
          <w:bCs/>
        </w:rPr>
      </w:pPr>
    </w:p>
    <w:p w14:paraId="27B9618F" w14:textId="47122034" w:rsidR="008524C0" w:rsidRDefault="008524C0" w:rsidP="008524C0">
      <w:pPr>
        <w:rPr>
          <w:b/>
          <w:bCs/>
        </w:rPr>
      </w:pPr>
      <w:r>
        <w:rPr>
          <w:b/>
          <w:bCs/>
        </w:rPr>
        <w:t>Home</w:t>
      </w:r>
      <w:r w:rsidR="006B24C9">
        <w:rPr>
          <w:b/>
          <w:bCs/>
        </w:rPr>
        <w:tab/>
      </w:r>
      <w:r w:rsidR="006B24C9">
        <w:rPr>
          <w:b/>
          <w:bCs/>
        </w:rPr>
        <w:tab/>
      </w:r>
      <w:r w:rsidR="006B24C9">
        <w:rPr>
          <w:b/>
          <w:bCs/>
        </w:rPr>
        <w:tab/>
      </w:r>
      <w:r w:rsidR="006B24C9">
        <w:rPr>
          <w:b/>
          <w:bCs/>
        </w:rPr>
        <w:tab/>
      </w:r>
      <w:r w:rsidR="006B24C9" w:rsidRPr="006B24C9">
        <w:rPr>
          <w:b/>
          <w:bCs/>
        </w:rPr>
        <w:t>нүүр хуудас</w:t>
      </w:r>
    </w:p>
    <w:p w14:paraId="3CB3325F" w14:textId="41A04778" w:rsidR="008524C0" w:rsidRDefault="008524C0" w:rsidP="008524C0">
      <w:pPr>
        <w:rPr>
          <w:b/>
          <w:bCs/>
        </w:rPr>
      </w:pPr>
    </w:p>
    <w:p w14:paraId="3CE2A215" w14:textId="710E0A4E" w:rsidR="008524C0" w:rsidRPr="008524C0" w:rsidRDefault="008524C0" w:rsidP="008524C0">
      <w:pPr>
        <w:rPr>
          <w:b/>
          <w:bCs/>
          <w:color w:val="FF0000"/>
        </w:rPr>
      </w:pPr>
      <w:r w:rsidRPr="008524C0">
        <w:rPr>
          <w:b/>
          <w:bCs/>
          <w:color w:val="FF0000"/>
        </w:rPr>
        <w:t>APRI/FIB-4 Calculator</w:t>
      </w:r>
      <w:r w:rsidR="00AF00D9">
        <w:rPr>
          <w:b/>
          <w:bCs/>
          <w:color w:val="FF0000"/>
        </w:rPr>
        <w:tab/>
      </w:r>
      <w:r w:rsidR="00AF00D9">
        <w:rPr>
          <w:b/>
          <w:bCs/>
          <w:color w:val="FF0000"/>
        </w:rPr>
        <w:tab/>
      </w:r>
      <w:r w:rsidR="00AF00D9" w:rsidRPr="008524C0">
        <w:rPr>
          <w:b/>
          <w:bCs/>
          <w:color w:val="FF0000"/>
        </w:rPr>
        <w:t xml:space="preserve">APRI/FIB-4 </w:t>
      </w:r>
      <w:r w:rsidR="00F8570D" w:rsidRPr="00F8570D">
        <w:rPr>
          <w:b/>
          <w:bCs/>
          <w:color w:val="FF0000"/>
        </w:rPr>
        <w:t>Тооны машин</w:t>
      </w:r>
    </w:p>
    <w:p w14:paraId="42A37CAD" w14:textId="14F2CD12" w:rsidR="008524C0" w:rsidRPr="008524C0" w:rsidRDefault="008524C0" w:rsidP="008524C0">
      <w:pPr>
        <w:rPr>
          <w:b/>
          <w:bCs/>
        </w:rPr>
      </w:pPr>
    </w:p>
    <w:p w14:paraId="41B1E54F" w14:textId="5BD93987" w:rsidR="008524C0" w:rsidRDefault="008524C0" w:rsidP="008524C0">
      <w:pPr>
        <w:rPr>
          <w:b/>
          <w:bCs/>
        </w:rPr>
      </w:pPr>
      <w:r w:rsidRPr="008524C0">
        <w:rPr>
          <w:b/>
          <w:bCs/>
        </w:rPr>
        <w:t>Introduction Video</w:t>
      </w:r>
    </w:p>
    <w:p w14:paraId="3780CC95" w14:textId="7E4F0C7A" w:rsidR="00516B04" w:rsidRPr="008524C0" w:rsidRDefault="00516B04" w:rsidP="008524C0">
      <w:pPr>
        <w:rPr>
          <w:b/>
          <w:bCs/>
        </w:rPr>
      </w:pPr>
      <w:r w:rsidRPr="00516B04">
        <w:rPr>
          <w:b/>
          <w:bCs/>
        </w:rPr>
        <w:t>Танилцуулга видео</w:t>
      </w:r>
    </w:p>
    <w:p w14:paraId="0FC98391" w14:textId="77777777" w:rsidR="008524C0" w:rsidRDefault="008524C0" w:rsidP="008524C0">
      <w:pPr>
        <w:rPr>
          <w:b/>
          <w:bCs/>
        </w:rPr>
      </w:pPr>
    </w:p>
    <w:p w14:paraId="4D519092" w14:textId="4318217D" w:rsidR="008524C0" w:rsidRPr="005177DF" w:rsidRDefault="008524C0" w:rsidP="008524C0">
      <w:pPr>
        <w:rPr>
          <w:b/>
          <w:bCs/>
        </w:rPr>
      </w:pPr>
      <w:r w:rsidRPr="005177DF">
        <w:rPr>
          <w:b/>
          <w:bCs/>
        </w:rPr>
        <w:t>About</w:t>
      </w:r>
    </w:p>
    <w:p w14:paraId="4D241FA2" w14:textId="1409A9AD" w:rsidR="008524C0" w:rsidRPr="00F13B9B" w:rsidRDefault="008524C0" w:rsidP="008524C0">
      <w:r>
        <w:t xml:space="preserve">The chronic hepatitis B Treatment Decision Tool for Adults is developed by the Asian Liver Center at Stanford </w:t>
      </w:r>
      <w:r w:rsidRPr="00F13B9B">
        <w:rPr>
          <w:rFonts w:asciiTheme="minorHAnsi" w:hAnsiTheme="minorHAnsi" w:cstheme="minorHAnsi"/>
        </w:rPr>
        <w:t>University</w:t>
      </w:r>
      <w:r w:rsidR="00F13B9B" w:rsidRPr="00F13B9B">
        <w:rPr>
          <w:rFonts w:asciiTheme="minorHAnsi" w:hAnsiTheme="minorHAnsi" w:cstheme="minorHAnsi"/>
        </w:rPr>
        <w:t xml:space="preserve"> </w:t>
      </w:r>
      <w:r w:rsidR="00F13B9B" w:rsidRPr="00F13B9B">
        <w:rPr>
          <w:rFonts w:asciiTheme="minorHAnsi" w:hAnsiTheme="minorHAnsi" w:cstheme="minorHAnsi"/>
          <w:color w:val="FF0000"/>
          <w:sz w:val="22"/>
          <w:szCs w:val="22"/>
        </w:rPr>
        <w:t>in response to the WHO Global Health Sector Strategy on Viral Hepatitis to increase treatment rates when indicated to at least 80% by 2030</w:t>
      </w:r>
      <w:r w:rsidR="00F13B9B" w:rsidRPr="00F13B9B">
        <w:rPr>
          <w:rFonts w:ascii="ArialMT" w:hAnsi="ArialMT"/>
          <w:color w:val="000000"/>
          <w:sz w:val="18"/>
          <w:szCs w:val="18"/>
        </w:rPr>
        <w:t>. </w:t>
      </w:r>
      <w:r>
        <w:t xml:space="preserve">The app is an educational tool intended for primary healthcare professionals particularly in resource-limited countries as a general guide in the monitoring of HBsAg positive adults, and when antiviral treatment would be recommended based on the guidelines adapted from the World Health Organization or from the American Association for the Study of Liver Diseases.  </w:t>
      </w:r>
    </w:p>
    <w:p w14:paraId="383281E9" w14:textId="77777777" w:rsidR="00516B04" w:rsidRPr="00EF3DD8" w:rsidRDefault="00516B04" w:rsidP="00516B04">
      <w:pPr>
        <w:jc w:val="both"/>
        <w:rPr>
          <w:b/>
          <w:bCs/>
          <w:color w:val="000000" w:themeColor="text1"/>
        </w:rPr>
      </w:pPr>
      <w:r w:rsidRPr="00EF3DD8">
        <w:rPr>
          <w:b/>
          <w:bCs/>
          <w:color w:val="000000" w:themeColor="text1"/>
        </w:rPr>
        <w:t xml:space="preserve">Танилцуулга </w:t>
      </w:r>
    </w:p>
    <w:p w14:paraId="0DCF21CA" w14:textId="77777777" w:rsidR="001B6966" w:rsidRDefault="001B6966" w:rsidP="001B6966">
      <w:pPr>
        <w:rPr>
          <w:rFonts w:ascii="Arial" w:hAnsi="Arial" w:cs="Arial"/>
          <w:color w:val="FF2600"/>
          <w:sz w:val="18"/>
          <w:szCs w:val="18"/>
        </w:rPr>
      </w:pPr>
    </w:p>
    <w:p w14:paraId="04AE9F3D" w14:textId="279FD0D5" w:rsidR="00516B04" w:rsidRPr="001B6966" w:rsidRDefault="001B6966" w:rsidP="001B6966">
      <w:pPr>
        <w:rPr>
          <w:rFonts w:ascii="Arial" w:hAnsi="Arial" w:cs="Arial"/>
          <w:color w:val="000000"/>
          <w:sz w:val="18"/>
          <w:szCs w:val="18"/>
        </w:rPr>
      </w:pPr>
      <w:r w:rsidRPr="001B6966">
        <w:rPr>
          <w:rFonts w:ascii="Arial" w:hAnsi="Arial" w:cs="Arial"/>
          <w:color w:val="FF2600"/>
        </w:rPr>
        <w:t xml:space="preserve">ДЭМБ-ын </w:t>
      </w:r>
      <w:del w:id="377" w:author="Oyuntuya Bayanjargal" w:date="2020-07-21T12:13:00Z">
        <w:r w:rsidRPr="001B6966" w:rsidDel="00D52C22">
          <w:rPr>
            <w:rFonts w:ascii="Arial" w:hAnsi="Arial" w:cs="Arial"/>
            <w:color w:val="FF2600"/>
          </w:rPr>
          <w:delText xml:space="preserve">Вирүст </w:delText>
        </w:r>
      </w:del>
      <w:ins w:id="378" w:author="Oyuntuya Bayanjargal" w:date="2020-07-21T12:12:00Z">
        <w:r w:rsidR="00D52C22">
          <w:rPr>
            <w:rFonts w:ascii="Arial" w:hAnsi="Arial" w:cs="Arial"/>
            <w:color w:val="FF2600"/>
            <w:lang w:val="en-US"/>
          </w:rPr>
          <w:t>Г</w:t>
        </w:r>
      </w:ins>
      <w:del w:id="379" w:author="Oyuntuya Bayanjargal" w:date="2020-07-21T12:12:00Z">
        <w:r w:rsidRPr="001B6966" w:rsidDel="00D52C22">
          <w:rPr>
            <w:rFonts w:ascii="Arial" w:hAnsi="Arial" w:cs="Arial"/>
            <w:color w:val="FF2600"/>
          </w:rPr>
          <w:delText>х</w:delText>
        </w:r>
      </w:del>
      <w:r w:rsidRPr="001B6966">
        <w:rPr>
          <w:rFonts w:ascii="Arial" w:hAnsi="Arial" w:cs="Arial"/>
          <w:color w:val="FF2600"/>
        </w:rPr>
        <w:t>епатит</w:t>
      </w:r>
      <w:ins w:id="380" w:author="Oyuntuya Bayanjargal" w:date="2020-07-21T12:12:00Z">
        <w:r w:rsidR="00D52C22">
          <w:rPr>
            <w:rFonts w:ascii="Arial" w:hAnsi="Arial" w:cs="Arial"/>
            <w:color w:val="FF2600"/>
          </w:rPr>
          <w:t>ын вирустэй</w:t>
        </w:r>
      </w:ins>
      <w:del w:id="381" w:author="Oyuntuya Bayanjargal" w:date="2020-07-21T12:12:00Z">
        <w:r w:rsidRPr="001B6966" w:rsidDel="00D52C22">
          <w:rPr>
            <w:rFonts w:ascii="Arial" w:hAnsi="Arial" w:cs="Arial"/>
            <w:color w:val="FF2600"/>
          </w:rPr>
          <w:delText>тай</w:delText>
        </w:r>
      </w:del>
      <w:r w:rsidRPr="001B6966">
        <w:rPr>
          <w:rFonts w:ascii="Arial" w:hAnsi="Arial" w:cs="Arial"/>
          <w:color w:val="FF2600"/>
        </w:rPr>
        <w:t xml:space="preserve"> тэмцэх Дэлхийн эрүүл мэндийн салбарын стратегид тусгагдсан 2030 он гэхэд вир</w:t>
      </w:r>
      <w:ins w:id="382" w:author="Oyuntuya Bayanjargal" w:date="2020-07-21T12:13:00Z">
        <w:r w:rsidR="002613D7">
          <w:rPr>
            <w:rFonts w:ascii="Arial" w:hAnsi="Arial" w:cs="Arial"/>
            <w:color w:val="FF2600"/>
          </w:rPr>
          <w:t>у</w:t>
        </w:r>
      </w:ins>
      <w:del w:id="383" w:author="Oyuntuya Bayanjargal" w:date="2020-07-21T12:13:00Z">
        <w:r w:rsidRPr="001B6966" w:rsidDel="002613D7">
          <w:rPr>
            <w:rFonts w:ascii="Arial" w:hAnsi="Arial" w:cs="Arial"/>
            <w:color w:val="FF2600"/>
          </w:rPr>
          <w:delText>ү</w:delText>
        </w:r>
      </w:del>
      <w:r w:rsidRPr="001B6966">
        <w:rPr>
          <w:rFonts w:ascii="Arial" w:hAnsi="Arial" w:cs="Arial"/>
          <w:color w:val="FF2600"/>
        </w:rPr>
        <w:t>сийн эсрэг эмчилгээний т</w:t>
      </w:r>
      <w:r>
        <w:rPr>
          <w:rFonts w:ascii="Arial" w:hAnsi="Arial" w:cs="Arial"/>
          <w:color w:val="FF2600"/>
          <w:lang w:val="en-US"/>
        </w:rPr>
        <w:t>ө</w:t>
      </w:r>
      <w:r w:rsidRPr="001B6966">
        <w:rPr>
          <w:rFonts w:ascii="Arial" w:hAnsi="Arial" w:cs="Arial"/>
          <w:color w:val="FF2600"/>
        </w:rPr>
        <w:t xml:space="preserve">вшинг багадаа 80% хүртэл нэмэгдүүлэхтэй холбоотойгоор Насанд хүрэгчдэд зориулсан </w:t>
      </w:r>
      <w:ins w:id="384" w:author="Oyuntuya Bayanjargal" w:date="2020-07-21T12:13:00Z">
        <w:r w:rsidR="002613D7">
          <w:rPr>
            <w:rFonts w:ascii="Arial" w:hAnsi="Arial" w:cs="Arial"/>
            <w:color w:val="FF2600"/>
          </w:rPr>
          <w:t>ге</w:t>
        </w:r>
      </w:ins>
      <w:del w:id="385" w:author="Oyuntuya Bayanjargal" w:date="2020-07-21T12:13:00Z">
        <w:r w:rsidRPr="001B6966" w:rsidDel="002613D7">
          <w:rPr>
            <w:rFonts w:ascii="Arial" w:hAnsi="Arial" w:cs="Arial"/>
            <w:color w:val="FF2600"/>
          </w:rPr>
          <w:delText>хе</w:delText>
        </w:r>
      </w:del>
      <w:r w:rsidRPr="001B6966">
        <w:rPr>
          <w:rFonts w:ascii="Arial" w:hAnsi="Arial" w:cs="Arial"/>
          <w:color w:val="FF2600"/>
        </w:rPr>
        <w:t>патит</w:t>
      </w:r>
      <w:ins w:id="386" w:author="Oyuntuya Bayanjargal" w:date="2020-07-21T12:13:00Z">
        <w:r w:rsidR="002613D7">
          <w:rPr>
            <w:rFonts w:ascii="Arial" w:hAnsi="Arial" w:cs="Arial"/>
            <w:color w:val="FF2600"/>
          </w:rPr>
          <w:t>ын</w:t>
        </w:r>
      </w:ins>
      <w:r w:rsidRPr="001B6966">
        <w:rPr>
          <w:rFonts w:ascii="Arial" w:hAnsi="Arial" w:cs="Arial"/>
          <w:color w:val="FF2600"/>
        </w:rPr>
        <w:t xml:space="preserve"> В вир</w:t>
      </w:r>
      <w:ins w:id="387" w:author="Oyuntuya Bayanjargal" w:date="2020-07-21T12:13:00Z">
        <w:r w:rsidR="002613D7">
          <w:rPr>
            <w:rFonts w:ascii="Arial" w:hAnsi="Arial" w:cs="Arial"/>
            <w:color w:val="FF2600"/>
          </w:rPr>
          <w:t>у</w:t>
        </w:r>
      </w:ins>
      <w:del w:id="388" w:author="Oyuntuya Bayanjargal" w:date="2020-07-21T12:13:00Z">
        <w:r w:rsidRPr="001B6966" w:rsidDel="002613D7">
          <w:rPr>
            <w:rFonts w:ascii="Arial" w:hAnsi="Arial" w:cs="Arial"/>
            <w:color w:val="FF2600"/>
          </w:rPr>
          <w:delText>ү</w:delText>
        </w:r>
      </w:del>
      <w:r w:rsidRPr="001B6966">
        <w:rPr>
          <w:rFonts w:ascii="Arial" w:hAnsi="Arial" w:cs="Arial"/>
          <w:color w:val="FF2600"/>
        </w:rPr>
        <w:t>сийн архаг халдварын эмчилгээний шийдвэр гаргах зааварчилгааг Стэнфордын анагаахын их сургуулийн дэргэдэх Азийн элэгний төв боловсруулсан болно</w:t>
      </w:r>
      <w:r w:rsidR="00516B04" w:rsidRPr="001B6966">
        <w:t>. Энэ</w:t>
      </w:r>
      <w:r w:rsidR="00516B04">
        <w:t xml:space="preserve"> аппликейшн нь эрүүл мэндийн анхан шатны тусламж үзүүлэгчдэд зориулсан  боловсролын хэрэгсэл юм. Ялангуяа нөөц хязгаарлагдмал улс орнуудад HBsAg эерэг насанд хүрэгчдийн хяналт шинжилгээ хийх ерөнхий удирдамж бөгөөд вир</w:t>
      </w:r>
      <w:ins w:id="389" w:author="Oyuntuya Bayanjargal" w:date="2020-07-21T12:13:00Z">
        <w:r w:rsidR="00607421">
          <w:t>у</w:t>
        </w:r>
      </w:ins>
      <w:del w:id="390" w:author="Oyuntuya Bayanjargal" w:date="2020-07-21T12:13:00Z">
        <w:r w:rsidR="00516B04" w:rsidDel="00607421">
          <w:delText>ү</w:delText>
        </w:r>
      </w:del>
      <w:r w:rsidR="00516B04">
        <w:t>сийн эсрэг эмчилгээг Дэлхийн эрүүл мэндийн байгууллага эсвэл Америкийн элэг судлалын холбоо (ASSLD)-ны гепатит</w:t>
      </w:r>
      <w:ins w:id="391" w:author="Oyuntuya Bayanjargal" w:date="2020-07-21T12:13:00Z">
        <w:r w:rsidR="00607421">
          <w:t>ын</w:t>
        </w:r>
      </w:ins>
      <w:r w:rsidR="00516B04">
        <w:t xml:space="preserve"> вир</w:t>
      </w:r>
      <w:ins w:id="392" w:author="Oyuntuya Bayanjargal" w:date="2020-07-21T12:14:00Z">
        <w:r w:rsidR="00607421">
          <w:t>у</w:t>
        </w:r>
      </w:ins>
      <w:del w:id="393" w:author="Oyuntuya Bayanjargal" w:date="2020-07-21T12:14:00Z">
        <w:r w:rsidR="00516B04" w:rsidDel="00607421">
          <w:delText>ү</w:delText>
        </w:r>
      </w:del>
      <w:r w:rsidR="00516B04">
        <w:t xml:space="preserve">сийн эсрэг эмчилгээний удирдамжид үндэслэн хийхийг зөвлөж байна.  </w:t>
      </w:r>
    </w:p>
    <w:p w14:paraId="48077550" w14:textId="77777777" w:rsidR="00516B04" w:rsidRDefault="00516B04" w:rsidP="008524C0"/>
    <w:p w14:paraId="7DDE6795" w14:textId="77777777" w:rsidR="008524C0" w:rsidRPr="005177DF" w:rsidRDefault="008524C0" w:rsidP="008524C0">
      <w:pPr>
        <w:rPr>
          <w:b/>
          <w:bCs/>
        </w:rPr>
      </w:pPr>
      <w:r w:rsidRPr="005177DF">
        <w:rPr>
          <w:b/>
          <w:bCs/>
        </w:rPr>
        <w:t>Disclaimer</w:t>
      </w:r>
    </w:p>
    <w:p w14:paraId="33F06D5A" w14:textId="77777777" w:rsidR="00516B04" w:rsidRDefault="008524C0" w:rsidP="008524C0">
      <w:r>
        <w:t xml:space="preserve">This app provides general guidance and is not a substitute for the advice provided by specialists in the management of liver disease and chronic hepatitis.  Any course of action recommended or </w:t>
      </w:r>
      <w:r>
        <w:lastRenderedPageBreak/>
        <w:t>suggested in this educational tool should not be undertaken by the healthcare professional without an evaluation of the patient’s condition and contraindications.  The patient should be provided with information about hepatitis B facts, and the potential benefits and risks of antiviral treatment.</w:t>
      </w:r>
    </w:p>
    <w:p w14:paraId="6F2687FE" w14:textId="77777777" w:rsidR="00516B04" w:rsidRPr="009174CE" w:rsidRDefault="00516B04" w:rsidP="00516B04">
      <w:pPr>
        <w:jc w:val="both"/>
        <w:rPr>
          <w:b/>
          <w:bCs/>
        </w:rPr>
      </w:pPr>
      <w:r>
        <w:rPr>
          <w:b/>
          <w:bCs/>
        </w:rPr>
        <w:t xml:space="preserve">Хориглох заалт </w:t>
      </w:r>
    </w:p>
    <w:p w14:paraId="74E0CD07" w14:textId="2771B934" w:rsidR="00516B04" w:rsidRDefault="00516B04" w:rsidP="00516B04">
      <w:r>
        <w:t xml:space="preserve">Энэ </w:t>
      </w:r>
      <w:ins w:id="394" w:author="Oyuntuya Bayanjargal" w:date="2020-07-21T14:25:00Z">
        <w:r w:rsidR="00A31510">
          <w:t>аппликейшн</w:t>
        </w:r>
      </w:ins>
      <w:del w:id="395" w:author="Oyuntuya Bayanjargal" w:date="2020-07-21T14:25:00Z">
        <w:r w:rsidDel="00A31510">
          <w:delText>апплик</w:delText>
        </w:r>
      </w:del>
      <w:del w:id="396" w:author="Oyuntuya Bayanjargal" w:date="2020-07-21T13:09:00Z">
        <w:r w:rsidDel="007C65FE">
          <w:delText>ей</w:delText>
        </w:r>
      </w:del>
      <w:del w:id="397" w:author="Oyuntuya Bayanjargal" w:date="2020-07-21T14:23:00Z">
        <w:r w:rsidDel="00274A33">
          <w:delText>ш</w:delText>
        </w:r>
      </w:del>
      <w:del w:id="398" w:author="Oyuntuya Bayanjargal" w:date="2020-07-21T14:25:00Z">
        <w:r w:rsidDel="00A31510">
          <w:delText>н</w:delText>
        </w:r>
      </w:del>
      <w:r>
        <w:t xml:space="preserve"> нь ерөнхий удирдамж бөгөөд элэгний өвчин, архаг гепатитын менежментийн чиглэлээр мэргэшсэн мэргэжилтнүүдийн өгсөн зөвлөгөөг орлох зүйл биш юм. Энэхүү боловсролын хэрэгсэлд тусгагдсан зөвлөмж, санал болгосон аливаа үйл ажиллагааны чиглэлүүд нь эрүүл мэндийн мэргэжилтэн өвчтөний нөхцөл байдал, эсрэг заалт</w:t>
      </w:r>
      <w:ins w:id="399" w:author="Oyuntuya Bayanjargal" w:date="2020-07-21T12:15:00Z">
        <w:r w:rsidR="00023E29">
          <w:t>ын</w:t>
        </w:r>
      </w:ins>
      <w:r>
        <w:t xml:space="preserve"> үнэлгээгүйгээр хийх ёсгүй. Зөвхөн өвчтөнд гепатит</w:t>
      </w:r>
      <w:ins w:id="400" w:author="Oyuntuya Bayanjargal" w:date="2020-07-21T13:11:00Z">
        <w:r w:rsidR="00EB6636">
          <w:t>ын</w:t>
        </w:r>
      </w:ins>
      <w:r>
        <w:t xml:space="preserve"> </w:t>
      </w:r>
      <w:del w:id="401" w:author="Oyuntuya Bayanjargal" w:date="2020-07-21T12:15:00Z">
        <w:r w:rsidDel="0096374A">
          <w:delText>В-</w:delText>
        </w:r>
      </w:del>
      <w:ins w:id="402" w:author="Oyuntuya Bayanjargal" w:date="2020-07-21T12:15:00Z">
        <w:r w:rsidR="0096374A">
          <w:t>вирус</w:t>
        </w:r>
      </w:ins>
      <w:r>
        <w:t>ийн факт, вир</w:t>
      </w:r>
      <w:ins w:id="403" w:author="Oyuntuya Bayanjargal" w:date="2020-07-21T12:15:00Z">
        <w:r w:rsidR="0096374A">
          <w:t>у</w:t>
        </w:r>
      </w:ins>
      <w:del w:id="404" w:author="Oyuntuya Bayanjargal" w:date="2020-07-21T12:15:00Z">
        <w:r w:rsidDel="0096374A">
          <w:delText>ү</w:delText>
        </w:r>
      </w:del>
      <w:r>
        <w:t xml:space="preserve">сийн эсрэг эмчилгээний үр дүн, эрсдэлийн талаар мэдээлэл өгсний дараа хийгдэнэ.  </w:t>
      </w:r>
    </w:p>
    <w:p w14:paraId="1C12C02D" w14:textId="77777777" w:rsidR="00516B04" w:rsidRDefault="00516B04" w:rsidP="008524C0">
      <w:pPr>
        <w:rPr>
          <w:b/>
          <w:bCs/>
        </w:rPr>
      </w:pPr>
    </w:p>
    <w:p w14:paraId="15670250" w14:textId="7C95DB80" w:rsidR="008524C0" w:rsidRPr="005177DF" w:rsidRDefault="008524C0" w:rsidP="008524C0">
      <w:pPr>
        <w:rPr>
          <w:b/>
          <w:bCs/>
        </w:rPr>
      </w:pPr>
      <w:r w:rsidRPr="005177DF">
        <w:rPr>
          <w:b/>
          <w:bCs/>
        </w:rPr>
        <w:t>Privacy</w:t>
      </w:r>
    </w:p>
    <w:p w14:paraId="2BD08058" w14:textId="77777777" w:rsidR="008524C0" w:rsidRDefault="008524C0" w:rsidP="008524C0">
      <w:r>
        <w:t>This app does not collect or retain any personal identifiable information including your device internet protocol (IP) address.</w:t>
      </w:r>
    </w:p>
    <w:p w14:paraId="61305DE7" w14:textId="77777777" w:rsidR="00516B04" w:rsidRPr="00D5663E" w:rsidRDefault="00516B04" w:rsidP="00516B04">
      <w:pPr>
        <w:jc w:val="both"/>
        <w:rPr>
          <w:b/>
          <w:bCs/>
        </w:rPr>
      </w:pPr>
      <w:r>
        <w:rPr>
          <w:b/>
          <w:bCs/>
        </w:rPr>
        <w:t>Нууцлал</w:t>
      </w:r>
    </w:p>
    <w:p w14:paraId="178F446E" w14:textId="156A2DD8" w:rsidR="00516B04" w:rsidRDefault="00516B04" w:rsidP="00516B04">
      <w:pPr>
        <w:jc w:val="both"/>
      </w:pPr>
      <w:r>
        <w:t xml:space="preserve">Энэ </w:t>
      </w:r>
      <w:ins w:id="405" w:author="Oyuntuya Bayanjargal" w:date="2020-07-21T14:26:00Z">
        <w:r w:rsidR="002344CC">
          <w:t>аппликейшн</w:t>
        </w:r>
      </w:ins>
      <w:del w:id="406" w:author="Oyuntuya Bayanjargal" w:date="2020-07-21T12:26:00Z">
        <w:r w:rsidDel="00336A21">
          <w:delText>апплик</w:delText>
        </w:r>
      </w:del>
      <w:del w:id="407" w:author="Oyuntuya Bayanjargal" w:date="2020-07-21T12:17:00Z">
        <w:r w:rsidDel="000F7BD2">
          <w:delText>е</w:delText>
        </w:r>
      </w:del>
      <w:del w:id="408" w:author="Oyuntuya Bayanjargal" w:date="2020-07-21T12:26:00Z">
        <w:r w:rsidDel="00336A21">
          <w:delText>йшн</w:delText>
        </w:r>
      </w:del>
      <w:r>
        <w:t xml:space="preserve"> нь таны бүх хувийн мэдээ</w:t>
      </w:r>
      <w:del w:id="409" w:author="Oyuntuya Bayanjargal" w:date="2020-07-21T14:27:00Z">
        <w:r w:rsidDel="00CA5FC6">
          <w:delText>лэ</w:delText>
        </w:r>
      </w:del>
      <w:r>
        <w:t>ллийг цуглуулахгүй бас хадгалахгүй</w:t>
      </w:r>
      <w:ins w:id="410" w:author="Oyuntuya Bayanjargal" w:date="2020-07-21T13:13:00Z">
        <w:r w:rsidR="00EB6636">
          <w:rPr>
            <w:lang w:val="en-US"/>
          </w:rPr>
          <w:t>,</w:t>
        </w:r>
      </w:ins>
      <w:del w:id="411" w:author="Oyuntuya Bayanjargal" w:date="2020-07-21T13:12:00Z">
        <w:r w:rsidDel="00EB6636">
          <w:delText xml:space="preserve"> үүнд</w:delText>
        </w:r>
      </w:del>
      <w:r>
        <w:t xml:space="preserve"> интернет төхөөрөмжийн протокол (IP) хаяг</w:t>
      </w:r>
      <w:ins w:id="412" w:author="Oyuntuya Bayanjargal" w:date="2020-07-21T13:12:00Z">
        <w:r w:rsidR="00EB6636">
          <w:t>ийг</w:t>
        </w:r>
      </w:ins>
      <w:r>
        <w:t xml:space="preserve"> ч</w:t>
      </w:r>
      <w:del w:id="413" w:author="Oyuntuya Bayanjargal" w:date="2020-07-21T13:13:00Z">
        <w:r w:rsidDel="00533295">
          <w:delText xml:space="preserve"> </w:delText>
        </w:r>
      </w:del>
      <w:del w:id="414" w:author="Oyuntuya Bayanjargal" w:date="2020-07-21T13:12:00Z">
        <w:r w:rsidDel="00EB6636">
          <w:delText>бас</w:delText>
        </w:r>
      </w:del>
      <w:r>
        <w:t xml:space="preserve"> ор</w:t>
      </w:r>
      <w:ins w:id="415" w:author="Oyuntuya Bayanjargal" w:date="2020-07-21T13:12:00Z">
        <w:r w:rsidR="00EB6636">
          <w:t>уулахгүй</w:t>
        </w:r>
      </w:ins>
      <w:del w:id="416" w:author="Oyuntuya Bayanjargal" w:date="2020-07-21T13:12:00Z">
        <w:r w:rsidDel="00EB6636">
          <w:delText>но</w:delText>
        </w:r>
      </w:del>
      <w:r>
        <w:t xml:space="preserve">.  </w:t>
      </w:r>
    </w:p>
    <w:p w14:paraId="78D87C2B" w14:textId="77777777" w:rsidR="008524C0" w:rsidRDefault="008524C0" w:rsidP="008524C0"/>
    <w:p w14:paraId="24207369" w14:textId="77777777" w:rsidR="008524C0" w:rsidRPr="005177DF" w:rsidRDefault="008524C0" w:rsidP="008524C0">
      <w:pPr>
        <w:rPr>
          <w:b/>
          <w:bCs/>
        </w:rPr>
      </w:pPr>
      <w:r w:rsidRPr="005177DF">
        <w:rPr>
          <w:b/>
          <w:bCs/>
        </w:rPr>
        <w:t>Asian Liver Center at Stanford University</w:t>
      </w:r>
    </w:p>
    <w:p w14:paraId="0BF84B4E" w14:textId="77777777" w:rsidR="008524C0" w:rsidRDefault="008524C0" w:rsidP="008524C0">
      <w:r>
        <w:t>Founded: in 1996 to address the gaps in hepatitis B and liver cancer awareness, education and training, research and national policies.</w:t>
      </w:r>
    </w:p>
    <w:p w14:paraId="4F6D9FBD" w14:textId="77777777" w:rsidR="008524C0" w:rsidRDefault="008524C0" w:rsidP="008524C0">
      <w:r>
        <w:t xml:space="preserve">Goal: to eliminate worldwide hepatitis B transmission, deaths and stigma, and reduce the burden of liver cancer </w:t>
      </w:r>
    </w:p>
    <w:p w14:paraId="3B95FC8A" w14:textId="7B2A7BB4" w:rsidR="008524C0" w:rsidRDefault="008524C0" w:rsidP="008524C0">
      <w:r>
        <w:t>Jade Ribbon and Join Jade (green color): global call to action to eliminate hepatitis B and liver cancer.</w:t>
      </w:r>
    </w:p>
    <w:p w14:paraId="776FF9BB" w14:textId="77777777" w:rsidR="00516B04" w:rsidRPr="00516B04" w:rsidRDefault="00516B04" w:rsidP="00516B04">
      <w:r w:rsidRPr="00516B04">
        <w:t xml:space="preserve">Стэнфордын их сургууль дахь Азийн элэгний төв  </w:t>
      </w:r>
    </w:p>
    <w:p w14:paraId="1DCC7A04" w14:textId="77777777" w:rsidR="00516B04" w:rsidRPr="00516B04" w:rsidRDefault="00516B04" w:rsidP="00516B04"/>
    <w:p w14:paraId="4871A154" w14:textId="284BF143" w:rsidR="00516B04" w:rsidRPr="00516B04" w:rsidRDefault="00516B04" w:rsidP="00516B04">
      <w:r w:rsidRPr="00516B04">
        <w:t xml:space="preserve">Үүсгэн байгуулалт: Азийн элэгний төв нь </w:t>
      </w:r>
      <w:ins w:id="417" w:author="Oyuntuya Bayanjargal" w:date="2020-07-21T12:18:00Z">
        <w:r w:rsidR="00787D29">
          <w:t>г</w:t>
        </w:r>
      </w:ins>
      <w:del w:id="418" w:author="Oyuntuya Bayanjargal" w:date="2020-07-21T12:18:00Z">
        <w:r w:rsidRPr="00516B04" w:rsidDel="00787D29">
          <w:delText>Х</w:delText>
        </w:r>
      </w:del>
      <w:r w:rsidRPr="00516B04">
        <w:t>епатитын B вир</w:t>
      </w:r>
      <w:ins w:id="419" w:author="Oyuntuya Bayanjargal" w:date="2020-07-21T12:19:00Z">
        <w:r w:rsidR="00787D29">
          <w:t>у</w:t>
        </w:r>
      </w:ins>
      <w:del w:id="420" w:author="Oyuntuya Bayanjargal" w:date="2020-07-21T12:19:00Z">
        <w:r w:rsidRPr="00516B04" w:rsidDel="00787D29">
          <w:delText>ү</w:delText>
        </w:r>
      </w:del>
      <w:r w:rsidRPr="00516B04">
        <w:t xml:space="preserve">с, элэгний хорт хавдрын талаарх мэдлэг боловсрол сургалт сурталчилгаа үндэсний бодлогын дутагдлыг арилгах зорилгоор 1996 онд байгуулагдсан.  </w:t>
      </w:r>
    </w:p>
    <w:p w14:paraId="4A46DDFE" w14:textId="77777777" w:rsidR="00516B04" w:rsidRPr="00516B04" w:rsidRDefault="00516B04" w:rsidP="00516B04"/>
    <w:p w14:paraId="1BBF483F" w14:textId="49BFE4E4" w:rsidR="00516B04" w:rsidRPr="00516B04" w:rsidRDefault="00516B04" w:rsidP="00516B04">
      <w:r w:rsidRPr="00516B04">
        <w:t xml:space="preserve">Зорилго: Дэлхийн хэмжээний </w:t>
      </w:r>
      <w:ins w:id="421" w:author="Oyuntuya Bayanjargal" w:date="2020-07-21T12:24:00Z">
        <w:r w:rsidR="0025329B">
          <w:t>г</w:t>
        </w:r>
      </w:ins>
      <w:del w:id="422" w:author="Oyuntuya Bayanjargal" w:date="2020-07-21T12:19:00Z">
        <w:r w:rsidRPr="00516B04" w:rsidDel="00787D29">
          <w:delText>Х</w:delText>
        </w:r>
      </w:del>
      <w:r w:rsidRPr="00516B04">
        <w:t>епатитын В вир</w:t>
      </w:r>
      <w:ins w:id="423" w:author="Oyuntuya Bayanjargal" w:date="2020-07-21T12:19:00Z">
        <w:r w:rsidR="00787D29">
          <w:t>у</w:t>
        </w:r>
      </w:ins>
      <w:del w:id="424" w:author="Oyuntuya Bayanjargal" w:date="2020-07-21T12:19:00Z">
        <w:r w:rsidRPr="00516B04" w:rsidDel="00787D29">
          <w:delText>ү</w:delText>
        </w:r>
      </w:del>
      <w:r w:rsidRPr="00516B04">
        <w:t xml:space="preserve">сийн халдварын тархалт, нас баралт, ялгаварлан гадуурхалтыг таслан зогсоох, элэгний хорт хавдрын дарамтыг бууруулах.  </w:t>
      </w:r>
    </w:p>
    <w:p w14:paraId="14434CBD" w14:textId="77777777" w:rsidR="00516B04" w:rsidRPr="00516B04" w:rsidRDefault="00516B04" w:rsidP="00516B04">
      <w:r w:rsidRPr="00516B04">
        <w:t xml:space="preserve"> </w:t>
      </w:r>
    </w:p>
    <w:p w14:paraId="74E3BCCF" w14:textId="18D82827" w:rsidR="00516B04" w:rsidRPr="00516B04" w:rsidRDefault="0025329B" w:rsidP="00516B04">
      <w:ins w:id="425" w:author="Oyuntuya Bayanjargal" w:date="2020-07-21T12:24:00Z">
        <w:r>
          <w:t>Г</w:t>
        </w:r>
      </w:ins>
      <w:del w:id="426" w:author="Oyuntuya Bayanjargal" w:date="2020-07-21T12:24:00Z">
        <w:r w:rsidR="00516B04" w:rsidRPr="00516B04" w:rsidDel="0025329B">
          <w:delText>Х</w:delText>
        </w:r>
      </w:del>
      <w:r w:rsidR="00516B04" w:rsidRPr="00516B04">
        <w:t>епатитын В вир</w:t>
      </w:r>
      <w:ins w:id="427" w:author="Oyuntuya Bayanjargal" w:date="2020-07-21T12:24:00Z">
        <w:r>
          <w:t>у</w:t>
        </w:r>
      </w:ins>
      <w:del w:id="428" w:author="Oyuntuya Bayanjargal" w:date="2020-07-21T12:24:00Z">
        <w:r w:rsidR="00516B04" w:rsidRPr="00516B04" w:rsidDel="0025329B">
          <w:delText>ү</w:delText>
        </w:r>
      </w:del>
      <w:r w:rsidR="00516B04" w:rsidRPr="00516B04">
        <w:t>с, элэгний хорт хавдрыг таслан зогсооход чиглэсэн дэлхийн уриалга Jade Ribbon болон Join Jade (ногоон өнгө)-д нэгдээрэй:</w:t>
      </w:r>
    </w:p>
    <w:p w14:paraId="27D89AA8" w14:textId="3BB1F905" w:rsidR="008524C0" w:rsidRDefault="008524C0" w:rsidP="008524C0"/>
    <w:p w14:paraId="2C4AF295" w14:textId="77777777" w:rsidR="00516B04" w:rsidRDefault="00516B04" w:rsidP="008524C0">
      <w:pPr>
        <w:rPr>
          <w:b/>
          <w:bCs/>
        </w:rPr>
      </w:pPr>
    </w:p>
    <w:p w14:paraId="35AB146D" w14:textId="5FCF3C58" w:rsidR="008524C0" w:rsidRPr="008524C0" w:rsidRDefault="008524C0" w:rsidP="008524C0">
      <w:pPr>
        <w:rPr>
          <w:b/>
          <w:bCs/>
        </w:rPr>
      </w:pPr>
      <w:r w:rsidRPr="008524C0">
        <w:rPr>
          <w:b/>
          <w:bCs/>
        </w:rPr>
        <w:t>Languages</w:t>
      </w:r>
    </w:p>
    <w:p w14:paraId="0405FCAC" w14:textId="3760F9AD" w:rsidR="008524C0" w:rsidRDefault="00BD5DE6" w:rsidP="008524C0">
      <w:r w:rsidRPr="00BD5DE6">
        <w:t>Хэл</w:t>
      </w:r>
    </w:p>
    <w:p w14:paraId="2ABC5A26" w14:textId="16DB2991" w:rsidR="008524C0" w:rsidRDefault="008524C0" w:rsidP="00EB11BC">
      <w:pPr>
        <w:rPr>
          <w:b/>
          <w:bCs/>
        </w:rPr>
      </w:pPr>
    </w:p>
    <w:p w14:paraId="3DFC6D12" w14:textId="77777777" w:rsidR="00BF6CE2" w:rsidRDefault="00BF6CE2" w:rsidP="00EB11BC">
      <w:pPr>
        <w:rPr>
          <w:b/>
          <w:bCs/>
        </w:rPr>
      </w:pPr>
    </w:p>
    <w:p w14:paraId="70D65745" w14:textId="21A47A81" w:rsidR="008524C0" w:rsidRDefault="007060FA" w:rsidP="00EB11BC">
      <w:pPr>
        <w:rPr>
          <w:b/>
          <w:bCs/>
        </w:rPr>
      </w:pPr>
      <w:r>
        <w:rPr>
          <w:b/>
          <w:bCs/>
        </w:rPr>
        <w:t>Introduction video</w:t>
      </w:r>
      <w:r w:rsidR="00BF6CE2">
        <w:rPr>
          <w:b/>
          <w:bCs/>
        </w:rPr>
        <w:t xml:space="preserve"> text</w:t>
      </w:r>
    </w:p>
    <w:p w14:paraId="2E1A984D" w14:textId="27244C03" w:rsidR="008524C0" w:rsidRDefault="007060FA" w:rsidP="00EB11BC">
      <w:r w:rsidRPr="007060FA">
        <w:t>Chronic hepatitis B treatment decision tool for adults</w:t>
      </w:r>
    </w:p>
    <w:p w14:paraId="0B3301FA" w14:textId="77777777" w:rsidR="009F2D1B" w:rsidRDefault="009F2D1B" w:rsidP="009F2D1B">
      <w:r>
        <w:t xml:space="preserve">Насанд хүрэгчдийн архаг </w:t>
      </w:r>
    </w:p>
    <w:p w14:paraId="3EDF9CE0" w14:textId="0A411762" w:rsidR="009F2D1B" w:rsidRDefault="009F2D1B" w:rsidP="009F2D1B">
      <w:r>
        <w:lastRenderedPageBreak/>
        <w:t>гепатит В</w:t>
      </w:r>
      <w:ins w:id="429" w:author="Oyuntuya Bayanjargal" w:date="2020-07-21T12:25:00Z">
        <w:r w:rsidR="00996621">
          <w:t xml:space="preserve"> вирус</w:t>
        </w:r>
      </w:ins>
      <w:del w:id="430" w:author="Oyuntuya Bayanjargal" w:date="2020-07-21T12:25:00Z">
        <w:r w:rsidDel="00996621">
          <w:delText>-</w:delText>
        </w:r>
      </w:del>
      <w:r>
        <w:t xml:space="preserve">ийн эмчилгээний </w:t>
      </w:r>
    </w:p>
    <w:p w14:paraId="3684E09D" w14:textId="41FD9A89" w:rsidR="007060FA" w:rsidRDefault="009F2D1B" w:rsidP="007060FA">
      <w:r>
        <w:t>шийдвэр гаргах зааварчилгаа</w:t>
      </w:r>
    </w:p>
    <w:p w14:paraId="4DE4963E" w14:textId="3E233561" w:rsidR="00EF1D01" w:rsidRDefault="00EF1D01" w:rsidP="007060FA">
      <w:r>
        <w:t>for IOS or Android</w:t>
      </w:r>
    </w:p>
    <w:p w14:paraId="06830836" w14:textId="77777777" w:rsidR="009F2D1B" w:rsidRPr="009F2D1B" w:rsidRDefault="009F2D1B" w:rsidP="009F2D1B">
      <w:r w:rsidRPr="009F2D1B">
        <w:t xml:space="preserve">IOS болон </w:t>
      </w:r>
    </w:p>
    <w:p w14:paraId="6BDEAB73" w14:textId="77777777" w:rsidR="009F2D1B" w:rsidRPr="009F2D1B" w:rsidRDefault="009F2D1B" w:rsidP="009F2D1B">
      <w:r w:rsidRPr="009F2D1B">
        <w:t xml:space="preserve">андройд </w:t>
      </w:r>
    </w:p>
    <w:p w14:paraId="3F9EB9C4" w14:textId="66294FED" w:rsidR="009F2D1B" w:rsidRPr="009F2D1B" w:rsidRDefault="009F2D1B" w:rsidP="009F2D1B">
      <w:r w:rsidRPr="009F2D1B">
        <w:t xml:space="preserve">гар утасны </w:t>
      </w:r>
      <w:ins w:id="431" w:author="Oyuntuya Bayanjargal" w:date="2020-07-21T14:28:00Z">
        <w:r w:rsidR="00CF2876">
          <w:t>аппликейшн</w:t>
        </w:r>
      </w:ins>
      <w:del w:id="432" w:author="Oyuntuya Bayanjargal" w:date="2020-07-21T14:28:00Z">
        <w:r w:rsidRPr="009F2D1B" w:rsidDel="00CF2876">
          <w:delText>аппликэшин</w:delText>
        </w:r>
      </w:del>
      <w:r w:rsidRPr="009F2D1B">
        <w:t xml:space="preserve">  </w:t>
      </w:r>
    </w:p>
    <w:p w14:paraId="50EEC7E3" w14:textId="561D5DA7" w:rsidR="007060FA" w:rsidRDefault="00893F16" w:rsidP="009F2D1B">
      <w:r>
        <w:t>With multiple languages</w:t>
      </w:r>
    </w:p>
    <w:p w14:paraId="6D9A06FC" w14:textId="77777777" w:rsidR="009F2D1B" w:rsidRDefault="009F2D1B" w:rsidP="007060FA">
      <w:r w:rsidRPr="009F2D1B">
        <w:t>Олон хэл дээр</w:t>
      </w:r>
    </w:p>
    <w:p w14:paraId="2C5D4FDF" w14:textId="5D53A97D" w:rsidR="00893F16" w:rsidRDefault="00893F16" w:rsidP="007060FA">
      <w:r>
        <w:t>Treatment guidelines for</w:t>
      </w:r>
    </w:p>
    <w:p w14:paraId="15C6A676" w14:textId="13C452E7" w:rsidR="00893F16" w:rsidRDefault="00772EDE" w:rsidP="007060FA">
      <w:r w:rsidRPr="00772EDE">
        <w:t>эмчилгээний зааварчилгаа</w:t>
      </w:r>
    </w:p>
    <w:p w14:paraId="1594765B" w14:textId="6860F2CE" w:rsidR="00893F16" w:rsidRDefault="00893F16" w:rsidP="007060FA">
      <w:r>
        <w:t>World Health Organization Treatment Guidelines</w:t>
      </w:r>
    </w:p>
    <w:p w14:paraId="4007FD1D" w14:textId="77777777" w:rsidR="009F2D1B" w:rsidRPr="009F2D1B" w:rsidRDefault="009F2D1B" w:rsidP="009F2D1B">
      <w:r w:rsidRPr="009F2D1B">
        <w:t>Дэлхийн эрүүл мэндийн</w:t>
      </w:r>
    </w:p>
    <w:p w14:paraId="0D8622DF" w14:textId="77777777" w:rsidR="009F2D1B" w:rsidRPr="009F2D1B" w:rsidRDefault="009F2D1B" w:rsidP="009F2D1B">
      <w:r w:rsidRPr="009F2D1B">
        <w:t>байгууллагын</w:t>
      </w:r>
    </w:p>
    <w:p w14:paraId="6DF4769D" w14:textId="77777777" w:rsidR="009F2D1B" w:rsidRPr="009F2D1B" w:rsidRDefault="009F2D1B" w:rsidP="009F2D1B">
      <w:r w:rsidRPr="009F2D1B">
        <w:t>эмчилгээний удирдамжууд</w:t>
      </w:r>
    </w:p>
    <w:p w14:paraId="52AB48D8" w14:textId="77777777" w:rsidR="009F2D1B" w:rsidRDefault="009F2D1B" w:rsidP="009F2D1B">
      <w:r w:rsidRPr="009F2D1B">
        <w:t>(WHO)</w:t>
      </w:r>
    </w:p>
    <w:p w14:paraId="557BFD5D" w14:textId="391E18D4" w:rsidR="00893F16" w:rsidRDefault="00893F16" w:rsidP="009F2D1B">
      <w:r>
        <w:t>AASLD Treatment Guidelines</w:t>
      </w:r>
    </w:p>
    <w:p w14:paraId="70E22C9C" w14:textId="77777777" w:rsidR="009F2D1B" w:rsidRDefault="009F2D1B" w:rsidP="009F2D1B">
      <w:r>
        <w:t xml:space="preserve">Америкийн элэг </w:t>
      </w:r>
    </w:p>
    <w:p w14:paraId="2FD648B8" w14:textId="77777777" w:rsidR="009F2D1B" w:rsidRDefault="009F2D1B" w:rsidP="009F2D1B">
      <w:r>
        <w:t xml:space="preserve">судлалын холбооны </w:t>
      </w:r>
    </w:p>
    <w:p w14:paraId="4AB091FC" w14:textId="77777777" w:rsidR="009F2D1B" w:rsidRDefault="009F2D1B" w:rsidP="009F2D1B">
      <w:r>
        <w:t>эмчилгээний удирдамжууд</w:t>
      </w:r>
    </w:p>
    <w:p w14:paraId="094A93CC" w14:textId="77777777" w:rsidR="009F2D1B" w:rsidRDefault="009F2D1B" w:rsidP="009F2D1B">
      <w:r>
        <w:t>(AASLD)</w:t>
      </w:r>
    </w:p>
    <w:p w14:paraId="5B69B498" w14:textId="6DDD2046" w:rsidR="00893F16" w:rsidRDefault="00893F16" w:rsidP="009F2D1B">
      <w:r>
        <w:t>Instructions</w:t>
      </w:r>
    </w:p>
    <w:p w14:paraId="5A847F0E" w14:textId="374EF2FB" w:rsidR="00893F16" w:rsidRDefault="009F2D1B" w:rsidP="007060FA">
      <w:r w:rsidRPr="009F2D1B">
        <w:t>Зааварчилгаа</w:t>
      </w:r>
    </w:p>
    <w:p w14:paraId="4F125737" w14:textId="74251F28" w:rsidR="00893F16" w:rsidRDefault="00893F16" w:rsidP="007060FA">
      <w:r>
        <w:t>Step 1. Choose a tool</w:t>
      </w:r>
    </w:p>
    <w:p w14:paraId="2CE00BD4" w14:textId="77777777" w:rsidR="009F2D1B" w:rsidRDefault="009F2D1B" w:rsidP="009F2D1B">
      <w:r>
        <w:t xml:space="preserve">1р алхам </w:t>
      </w:r>
    </w:p>
    <w:p w14:paraId="4A6B40AC" w14:textId="77777777" w:rsidR="009F2D1B" w:rsidRDefault="009F2D1B" w:rsidP="009F2D1B">
      <w:r>
        <w:t xml:space="preserve">   Хэрэгслийг сонгох</w:t>
      </w:r>
    </w:p>
    <w:p w14:paraId="3E93819D" w14:textId="6FCDEF89" w:rsidR="00893F16" w:rsidRDefault="00893F16" w:rsidP="009F2D1B">
      <w:r>
        <w:t>Step 2. Answer the questions</w:t>
      </w:r>
    </w:p>
    <w:p w14:paraId="2A16D07A" w14:textId="77777777" w:rsidR="009F2D1B" w:rsidRDefault="009F2D1B" w:rsidP="009F2D1B">
      <w:r>
        <w:t>2p алхам</w:t>
      </w:r>
    </w:p>
    <w:p w14:paraId="48489B9B" w14:textId="36E7ABA6" w:rsidR="009F2D1B" w:rsidRDefault="009F2D1B" w:rsidP="009F2D1B">
      <w:r>
        <w:t xml:space="preserve">Асуулт </w:t>
      </w:r>
    </w:p>
    <w:p w14:paraId="6DD9715E" w14:textId="0C205647" w:rsidR="009F2D1B" w:rsidRDefault="009F2D1B" w:rsidP="009F2D1B">
      <w:r>
        <w:t>Хариултууд</w:t>
      </w:r>
    </w:p>
    <w:p w14:paraId="528B265B" w14:textId="533D32FA" w:rsidR="00893F16" w:rsidRDefault="00893F16" w:rsidP="009F2D1B">
      <w:r>
        <w:t>Step 3. Submit your answers</w:t>
      </w:r>
    </w:p>
    <w:p w14:paraId="3EDEAF78" w14:textId="77777777" w:rsidR="009F2D1B" w:rsidRDefault="009F2D1B" w:rsidP="009F2D1B">
      <w:r>
        <w:t xml:space="preserve">3p алхам </w:t>
      </w:r>
    </w:p>
    <w:p w14:paraId="3CEFAD2B" w14:textId="77777777" w:rsidR="009F2D1B" w:rsidRDefault="009F2D1B" w:rsidP="009F2D1B">
      <w:r>
        <w:t xml:space="preserve">Хариултаа оруулах </w:t>
      </w:r>
    </w:p>
    <w:p w14:paraId="7D77314A" w14:textId="1827763C" w:rsidR="00893F16" w:rsidRDefault="00893F16" w:rsidP="009F2D1B">
      <w:r>
        <w:t>Step 4. Treatment and monitoring recommendations</w:t>
      </w:r>
    </w:p>
    <w:p w14:paraId="5ADF9103" w14:textId="77777777" w:rsidR="009F2D1B" w:rsidRDefault="009F2D1B" w:rsidP="009F2D1B">
      <w:r>
        <w:t>4р алхам</w:t>
      </w:r>
    </w:p>
    <w:p w14:paraId="4DCB071E" w14:textId="06644BD9" w:rsidR="009F2D1B" w:rsidRDefault="009F2D1B" w:rsidP="009F2D1B">
      <w:r>
        <w:t>Эмчилгээ</w:t>
      </w:r>
      <w:ins w:id="433" w:author="Oyuntuya Bayanjargal" w:date="2020-07-21T12:27:00Z">
        <w:r w:rsidR="00D450FF">
          <w:rPr>
            <w:lang w:val="en-US"/>
          </w:rPr>
          <w:t xml:space="preserve">, </w:t>
        </w:r>
        <w:proofErr w:type="spellStart"/>
        <w:r w:rsidR="00D450FF">
          <w:rPr>
            <w:lang w:val="en-US"/>
          </w:rPr>
          <w:t>хяналты</w:t>
        </w:r>
      </w:ins>
      <w:proofErr w:type="spellEnd"/>
      <w:r>
        <w:t>н</w:t>
      </w:r>
      <w:del w:id="434" w:author="Oyuntuya Bayanjargal" w:date="2020-07-21T12:27:00Z">
        <w:r w:rsidDel="00D450FF">
          <w:delText>ий</w:delText>
        </w:r>
      </w:del>
      <w:r>
        <w:t xml:space="preserve"> </w:t>
      </w:r>
    </w:p>
    <w:p w14:paraId="5A0730EF" w14:textId="079B5A10" w:rsidR="009F2D1B" w:rsidRDefault="009F2D1B" w:rsidP="009F2D1B">
      <w:r>
        <w:t>Зөвлөмжүүд</w:t>
      </w:r>
    </w:p>
    <w:p w14:paraId="5B85DE50" w14:textId="5BE52191" w:rsidR="00893F16" w:rsidRDefault="00893F16" w:rsidP="009F2D1B">
      <w:r>
        <w:t>Step 5. Save or print your results</w:t>
      </w:r>
    </w:p>
    <w:p w14:paraId="0FECA74F" w14:textId="77777777" w:rsidR="009F2D1B" w:rsidRDefault="009F2D1B" w:rsidP="009F2D1B">
      <w:r>
        <w:t xml:space="preserve">5р алхам </w:t>
      </w:r>
    </w:p>
    <w:p w14:paraId="04DB2FF9" w14:textId="77777777" w:rsidR="009F2D1B" w:rsidRDefault="009F2D1B" w:rsidP="009F2D1B">
      <w:r>
        <w:t>Та өөрийн үр дүнг</w:t>
      </w:r>
    </w:p>
    <w:p w14:paraId="67CC0A01" w14:textId="77777777" w:rsidR="009F2D1B" w:rsidRDefault="009F2D1B" w:rsidP="009F2D1B">
      <w:r>
        <w:t xml:space="preserve">хадгалах эсвэл </w:t>
      </w:r>
    </w:p>
    <w:p w14:paraId="4DEEC6B5" w14:textId="52FB8851" w:rsidR="00893F16" w:rsidRDefault="009F2D1B" w:rsidP="007060FA">
      <w:r>
        <w:t>хэвлэх боломжтой.</w:t>
      </w:r>
    </w:p>
    <w:p w14:paraId="1AF8BBE0" w14:textId="126D78FC" w:rsidR="00893F16" w:rsidDel="00383F57" w:rsidRDefault="00893F16" w:rsidP="007060FA">
      <w:pPr>
        <w:rPr>
          <w:del w:id="435" w:author="Oyuntuya Bayanjargal" w:date="2020-07-21T12:28:00Z"/>
        </w:rPr>
      </w:pPr>
      <w:r>
        <w:t>Assess fibrosis and cirrhosis score</w:t>
      </w:r>
    </w:p>
    <w:p w14:paraId="6A8BDA91" w14:textId="77777777" w:rsidR="009F2D1B" w:rsidRDefault="009F2D1B" w:rsidP="009F2D1B">
      <w:del w:id="436" w:author="Oyuntuya Bayanjargal" w:date="2020-07-21T12:28:00Z">
        <w:r w:rsidDel="00383F57">
          <w:delText xml:space="preserve">Элэгний </w:delText>
        </w:r>
      </w:del>
    </w:p>
    <w:p w14:paraId="124CDFFE" w14:textId="77777777" w:rsidR="009F2D1B" w:rsidRDefault="009F2D1B" w:rsidP="009F2D1B">
      <w:r>
        <w:t xml:space="preserve">Элэгний фиброз </w:t>
      </w:r>
    </w:p>
    <w:p w14:paraId="5CEAC11E" w14:textId="77777777" w:rsidR="009F2D1B" w:rsidRDefault="009F2D1B" w:rsidP="009F2D1B">
      <w:r>
        <w:t>хатуурлын зэргийг үнэлэх</w:t>
      </w:r>
    </w:p>
    <w:p w14:paraId="4E94639C" w14:textId="08AC8158" w:rsidR="00893F16" w:rsidRDefault="00893F16" w:rsidP="009F2D1B">
      <w:r>
        <w:t>With instant fibrosis score calculator and interpretation</w:t>
      </w:r>
    </w:p>
    <w:p w14:paraId="38EEA42D" w14:textId="77777777" w:rsidR="009F2D1B" w:rsidRDefault="009F2D1B" w:rsidP="009F2D1B">
      <w:r>
        <w:lastRenderedPageBreak/>
        <w:t xml:space="preserve">Оноог шууд </w:t>
      </w:r>
    </w:p>
    <w:p w14:paraId="361D2631" w14:textId="77777777" w:rsidR="009F2D1B" w:rsidRDefault="009F2D1B" w:rsidP="009F2D1B">
      <w:r>
        <w:t xml:space="preserve">тооцоолон </w:t>
      </w:r>
    </w:p>
    <w:p w14:paraId="460C5E7E" w14:textId="4E2A974F" w:rsidR="00893F16" w:rsidRDefault="009F2D1B" w:rsidP="007060FA">
      <w:r>
        <w:t>тайлбарлана</w:t>
      </w:r>
    </w:p>
    <w:p w14:paraId="6CEE0833" w14:textId="707B8549" w:rsidR="00893F16" w:rsidRDefault="00893F16" w:rsidP="007060FA">
      <w:r>
        <w:t>Know HBV @Asian Liver Center at Stanford University</w:t>
      </w:r>
    </w:p>
    <w:p w14:paraId="4DB531FD" w14:textId="61F777D4" w:rsidR="00BF6CE2" w:rsidRPr="007060FA" w:rsidRDefault="00BF6CE2" w:rsidP="007060FA">
      <w:r>
        <w:t xml:space="preserve">Know HBV @ </w:t>
      </w:r>
      <w:r w:rsidRPr="00BF6CE2">
        <w:t xml:space="preserve">Стэнфордын анагаахын </w:t>
      </w:r>
      <w:ins w:id="437" w:author="Oyuntuya Bayanjargal" w:date="2020-07-21T13:21:00Z">
        <w:r w:rsidR="00160360">
          <w:t xml:space="preserve">их </w:t>
        </w:r>
      </w:ins>
      <w:r w:rsidRPr="00BF6CE2">
        <w:t>сургуулийн Азийн элэгний төв</w:t>
      </w:r>
    </w:p>
    <w:sectPr w:rsidR="00BF6CE2" w:rsidRPr="00706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45066"/>
    <w:multiLevelType w:val="hybridMultilevel"/>
    <w:tmpl w:val="5F5E2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6D4595"/>
    <w:multiLevelType w:val="hybridMultilevel"/>
    <w:tmpl w:val="48569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2B032E"/>
    <w:multiLevelType w:val="hybridMultilevel"/>
    <w:tmpl w:val="3AB47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391198"/>
    <w:multiLevelType w:val="hybridMultilevel"/>
    <w:tmpl w:val="63F4F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73303E"/>
    <w:multiLevelType w:val="hybridMultilevel"/>
    <w:tmpl w:val="CBF2A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B202A2"/>
    <w:multiLevelType w:val="hybridMultilevel"/>
    <w:tmpl w:val="21503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yuntuya Bayanjargal">
    <w15:presenceInfo w15:providerId="Windows Live" w15:userId="5fd26132a22434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DFC"/>
    <w:rsid w:val="00015A01"/>
    <w:rsid w:val="00016648"/>
    <w:rsid w:val="00021E4D"/>
    <w:rsid w:val="00023E29"/>
    <w:rsid w:val="00025ABD"/>
    <w:rsid w:val="00026E43"/>
    <w:rsid w:val="000465D2"/>
    <w:rsid w:val="000521CB"/>
    <w:rsid w:val="000531C2"/>
    <w:rsid w:val="00061E11"/>
    <w:rsid w:val="000713CE"/>
    <w:rsid w:val="000969F9"/>
    <w:rsid w:val="00097B8E"/>
    <w:rsid w:val="000C0B8A"/>
    <w:rsid w:val="000C262B"/>
    <w:rsid w:val="000C5609"/>
    <w:rsid w:val="000D3A18"/>
    <w:rsid w:val="000D4779"/>
    <w:rsid w:val="000F7BD2"/>
    <w:rsid w:val="00114183"/>
    <w:rsid w:val="001414C6"/>
    <w:rsid w:val="001456C9"/>
    <w:rsid w:val="00155777"/>
    <w:rsid w:val="00160360"/>
    <w:rsid w:val="00170DA3"/>
    <w:rsid w:val="00171D17"/>
    <w:rsid w:val="00181919"/>
    <w:rsid w:val="00184091"/>
    <w:rsid w:val="001B0E09"/>
    <w:rsid w:val="001B6966"/>
    <w:rsid w:val="001B70BC"/>
    <w:rsid w:val="001B7B16"/>
    <w:rsid w:val="001C0444"/>
    <w:rsid w:val="001D00EF"/>
    <w:rsid w:val="001F201A"/>
    <w:rsid w:val="001F491B"/>
    <w:rsid w:val="00211075"/>
    <w:rsid w:val="0021711B"/>
    <w:rsid w:val="00225994"/>
    <w:rsid w:val="002344CC"/>
    <w:rsid w:val="002348EA"/>
    <w:rsid w:val="00252E7F"/>
    <w:rsid w:val="0025329B"/>
    <w:rsid w:val="002613D7"/>
    <w:rsid w:val="00274A33"/>
    <w:rsid w:val="00277932"/>
    <w:rsid w:val="00281EF8"/>
    <w:rsid w:val="002A1B59"/>
    <w:rsid w:val="002A1F86"/>
    <w:rsid w:val="002B54D7"/>
    <w:rsid w:val="002E13AC"/>
    <w:rsid w:val="002E5450"/>
    <w:rsid w:val="002E74BE"/>
    <w:rsid w:val="00331834"/>
    <w:rsid w:val="00336A21"/>
    <w:rsid w:val="0033714F"/>
    <w:rsid w:val="00345C74"/>
    <w:rsid w:val="00364F82"/>
    <w:rsid w:val="00376B7D"/>
    <w:rsid w:val="0038166C"/>
    <w:rsid w:val="003821DB"/>
    <w:rsid w:val="00382777"/>
    <w:rsid w:val="00383F57"/>
    <w:rsid w:val="00395350"/>
    <w:rsid w:val="003B1FF1"/>
    <w:rsid w:val="003C380A"/>
    <w:rsid w:val="003D0781"/>
    <w:rsid w:val="003D219A"/>
    <w:rsid w:val="003E7A95"/>
    <w:rsid w:val="00407757"/>
    <w:rsid w:val="00425936"/>
    <w:rsid w:val="004349C0"/>
    <w:rsid w:val="00437396"/>
    <w:rsid w:val="00443231"/>
    <w:rsid w:val="00457FDA"/>
    <w:rsid w:val="00471416"/>
    <w:rsid w:val="004719E0"/>
    <w:rsid w:val="00474761"/>
    <w:rsid w:val="004821B6"/>
    <w:rsid w:val="0049041B"/>
    <w:rsid w:val="00495984"/>
    <w:rsid w:val="004A18A9"/>
    <w:rsid w:val="004B10D1"/>
    <w:rsid w:val="004B3031"/>
    <w:rsid w:val="004B3B62"/>
    <w:rsid w:val="004B3DC0"/>
    <w:rsid w:val="004C13F7"/>
    <w:rsid w:val="004C1873"/>
    <w:rsid w:val="004C662B"/>
    <w:rsid w:val="004E7328"/>
    <w:rsid w:val="004F04DC"/>
    <w:rsid w:val="0050762F"/>
    <w:rsid w:val="00510753"/>
    <w:rsid w:val="005155AA"/>
    <w:rsid w:val="00516087"/>
    <w:rsid w:val="00516B04"/>
    <w:rsid w:val="0052088F"/>
    <w:rsid w:val="005264CE"/>
    <w:rsid w:val="00533295"/>
    <w:rsid w:val="00536C5C"/>
    <w:rsid w:val="005450F0"/>
    <w:rsid w:val="00547775"/>
    <w:rsid w:val="00561260"/>
    <w:rsid w:val="0057661D"/>
    <w:rsid w:val="00584B0A"/>
    <w:rsid w:val="005B07E5"/>
    <w:rsid w:val="005B1F8C"/>
    <w:rsid w:val="005C6C41"/>
    <w:rsid w:val="005D22A3"/>
    <w:rsid w:val="005E1CCF"/>
    <w:rsid w:val="005E5AFC"/>
    <w:rsid w:val="005E6FE4"/>
    <w:rsid w:val="005E7F27"/>
    <w:rsid w:val="005F4C5E"/>
    <w:rsid w:val="00600366"/>
    <w:rsid w:val="00607421"/>
    <w:rsid w:val="00610399"/>
    <w:rsid w:val="006213D5"/>
    <w:rsid w:val="00622BD4"/>
    <w:rsid w:val="00630A35"/>
    <w:rsid w:val="00635A45"/>
    <w:rsid w:val="00637010"/>
    <w:rsid w:val="00654864"/>
    <w:rsid w:val="00657F3F"/>
    <w:rsid w:val="00661BD8"/>
    <w:rsid w:val="006624E4"/>
    <w:rsid w:val="00662CB1"/>
    <w:rsid w:val="00664144"/>
    <w:rsid w:val="00676F26"/>
    <w:rsid w:val="00685B54"/>
    <w:rsid w:val="006922D4"/>
    <w:rsid w:val="006B24C9"/>
    <w:rsid w:val="006B7C27"/>
    <w:rsid w:val="006C5FEA"/>
    <w:rsid w:val="006D0334"/>
    <w:rsid w:val="006D102A"/>
    <w:rsid w:val="006E173F"/>
    <w:rsid w:val="006E42D9"/>
    <w:rsid w:val="006E4DA8"/>
    <w:rsid w:val="007060FA"/>
    <w:rsid w:val="007154CD"/>
    <w:rsid w:val="00717E4F"/>
    <w:rsid w:val="00722C99"/>
    <w:rsid w:val="00743B49"/>
    <w:rsid w:val="007605CE"/>
    <w:rsid w:val="00764407"/>
    <w:rsid w:val="00772EDE"/>
    <w:rsid w:val="00774C9E"/>
    <w:rsid w:val="007767E2"/>
    <w:rsid w:val="007830BF"/>
    <w:rsid w:val="00787D29"/>
    <w:rsid w:val="007A6F2B"/>
    <w:rsid w:val="007B2517"/>
    <w:rsid w:val="007B45E7"/>
    <w:rsid w:val="007C65FE"/>
    <w:rsid w:val="007E7A53"/>
    <w:rsid w:val="008016A3"/>
    <w:rsid w:val="0080391B"/>
    <w:rsid w:val="00824518"/>
    <w:rsid w:val="008524C0"/>
    <w:rsid w:val="0085288F"/>
    <w:rsid w:val="00893F16"/>
    <w:rsid w:val="008B097E"/>
    <w:rsid w:val="008B2A0E"/>
    <w:rsid w:val="008B489E"/>
    <w:rsid w:val="008C7FFB"/>
    <w:rsid w:val="008F4B3E"/>
    <w:rsid w:val="008F5A3B"/>
    <w:rsid w:val="008F6B29"/>
    <w:rsid w:val="009046B4"/>
    <w:rsid w:val="00915842"/>
    <w:rsid w:val="0091650E"/>
    <w:rsid w:val="00940FA7"/>
    <w:rsid w:val="00941C55"/>
    <w:rsid w:val="00945D51"/>
    <w:rsid w:val="00956F73"/>
    <w:rsid w:val="00960E6A"/>
    <w:rsid w:val="009630C5"/>
    <w:rsid w:val="0096374A"/>
    <w:rsid w:val="009962A9"/>
    <w:rsid w:val="00996621"/>
    <w:rsid w:val="009E490D"/>
    <w:rsid w:val="009F2D1B"/>
    <w:rsid w:val="009F6BCD"/>
    <w:rsid w:val="00A004FA"/>
    <w:rsid w:val="00A01D3F"/>
    <w:rsid w:val="00A160C7"/>
    <w:rsid w:val="00A20152"/>
    <w:rsid w:val="00A31510"/>
    <w:rsid w:val="00A42174"/>
    <w:rsid w:val="00A421F5"/>
    <w:rsid w:val="00A47EAA"/>
    <w:rsid w:val="00A52D61"/>
    <w:rsid w:val="00A55739"/>
    <w:rsid w:val="00A71297"/>
    <w:rsid w:val="00A84256"/>
    <w:rsid w:val="00A8655C"/>
    <w:rsid w:val="00AA5592"/>
    <w:rsid w:val="00AA56D0"/>
    <w:rsid w:val="00AB124E"/>
    <w:rsid w:val="00AB444B"/>
    <w:rsid w:val="00AC7EB5"/>
    <w:rsid w:val="00AD2A80"/>
    <w:rsid w:val="00AD7229"/>
    <w:rsid w:val="00AF00D9"/>
    <w:rsid w:val="00B0073A"/>
    <w:rsid w:val="00B01953"/>
    <w:rsid w:val="00B058A7"/>
    <w:rsid w:val="00B10618"/>
    <w:rsid w:val="00B10A8C"/>
    <w:rsid w:val="00B24DE5"/>
    <w:rsid w:val="00B527B4"/>
    <w:rsid w:val="00B5716D"/>
    <w:rsid w:val="00B63F55"/>
    <w:rsid w:val="00B643B5"/>
    <w:rsid w:val="00B71D31"/>
    <w:rsid w:val="00B8341E"/>
    <w:rsid w:val="00B93CCD"/>
    <w:rsid w:val="00B95D6E"/>
    <w:rsid w:val="00B96DC1"/>
    <w:rsid w:val="00B97280"/>
    <w:rsid w:val="00BA2F47"/>
    <w:rsid w:val="00BB0799"/>
    <w:rsid w:val="00BB5F15"/>
    <w:rsid w:val="00BC445D"/>
    <w:rsid w:val="00BD151C"/>
    <w:rsid w:val="00BD24E5"/>
    <w:rsid w:val="00BD5DE6"/>
    <w:rsid w:val="00BE3849"/>
    <w:rsid w:val="00BE6E9D"/>
    <w:rsid w:val="00BF6CE2"/>
    <w:rsid w:val="00C0276A"/>
    <w:rsid w:val="00C028F1"/>
    <w:rsid w:val="00C02DF1"/>
    <w:rsid w:val="00C123B8"/>
    <w:rsid w:val="00C1488C"/>
    <w:rsid w:val="00C22490"/>
    <w:rsid w:val="00C26015"/>
    <w:rsid w:val="00C33314"/>
    <w:rsid w:val="00C5062B"/>
    <w:rsid w:val="00C60236"/>
    <w:rsid w:val="00C633E5"/>
    <w:rsid w:val="00C70798"/>
    <w:rsid w:val="00C7526D"/>
    <w:rsid w:val="00C779C6"/>
    <w:rsid w:val="00C8234F"/>
    <w:rsid w:val="00C90E92"/>
    <w:rsid w:val="00C96F55"/>
    <w:rsid w:val="00CA026D"/>
    <w:rsid w:val="00CA2F6A"/>
    <w:rsid w:val="00CA5ECD"/>
    <w:rsid w:val="00CA5FC6"/>
    <w:rsid w:val="00CB22DE"/>
    <w:rsid w:val="00CB7AC2"/>
    <w:rsid w:val="00CC4381"/>
    <w:rsid w:val="00CD5DA2"/>
    <w:rsid w:val="00CE2DFC"/>
    <w:rsid w:val="00CF2876"/>
    <w:rsid w:val="00CF50BF"/>
    <w:rsid w:val="00D14C48"/>
    <w:rsid w:val="00D1504E"/>
    <w:rsid w:val="00D16176"/>
    <w:rsid w:val="00D26D15"/>
    <w:rsid w:val="00D31BEA"/>
    <w:rsid w:val="00D450FF"/>
    <w:rsid w:val="00D47B53"/>
    <w:rsid w:val="00D52C22"/>
    <w:rsid w:val="00D54740"/>
    <w:rsid w:val="00D54D1C"/>
    <w:rsid w:val="00D6050A"/>
    <w:rsid w:val="00D6615E"/>
    <w:rsid w:val="00D7030A"/>
    <w:rsid w:val="00D722D5"/>
    <w:rsid w:val="00D74701"/>
    <w:rsid w:val="00D7478E"/>
    <w:rsid w:val="00D82B24"/>
    <w:rsid w:val="00D94850"/>
    <w:rsid w:val="00DA1C9E"/>
    <w:rsid w:val="00DA6940"/>
    <w:rsid w:val="00DA724B"/>
    <w:rsid w:val="00DA7EAC"/>
    <w:rsid w:val="00DC4BD5"/>
    <w:rsid w:val="00DC6D7F"/>
    <w:rsid w:val="00DD0FBF"/>
    <w:rsid w:val="00DD24F7"/>
    <w:rsid w:val="00DE1BFA"/>
    <w:rsid w:val="00DE72CA"/>
    <w:rsid w:val="00DF060A"/>
    <w:rsid w:val="00E06910"/>
    <w:rsid w:val="00E14032"/>
    <w:rsid w:val="00E20930"/>
    <w:rsid w:val="00E42221"/>
    <w:rsid w:val="00E434B3"/>
    <w:rsid w:val="00E4697E"/>
    <w:rsid w:val="00E50168"/>
    <w:rsid w:val="00E555C5"/>
    <w:rsid w:val="00E57DD1"/>
    <w:rsid w:val="00E66DD2"/>
    <w:rsid w:val="00E755BA"/>
    <w:rsid w:val="00EA1E4C"/>
    <w:rsid w:val="00EB0038"/>
    <w:rsid w:val="00EB11BC"/>
    <w:rsid w:val="00EB320F"/>
    <w:rsid w:val="00EB6636"/>
    <w:rsid w:val="00EC0298"/>
    <w:rsid w:val="00EC3198"/>
    <w:rsid w:val="00EE44E5"/>
    <w:rsid w:val="00EE60BD"/>
    <w:rsid w:val="00EF1D01"/>
    <w:rsid w:val="00F054B1"/>
    <w:rsid w:val="00F13448"/>
    <w:rsid w:val="00F13B9B"/>
    <w:rsid w:val="00F1617F"/>
    <w:rsid w:val="00F23E2F"/>
    <w:rsid w:val="00F240CF"/>
    <w:rsid w:val="00F35CE9"/>
    <w:rsid w:val="00F43A98"/>
    <w:rsid w:val="00F46B91"/>
    <w:rsid w:val="00F52A8D"/>
    <w:rsid w:val="00F54599"/>
    <w:rsid w:val="00F60789"/>
    <w:rsid w:val="00F75113"/>
    <w:rsid w:val="00F75D3A"/>
    <w:rsid w:val="00F8570D"/>
    <w:rsid w:val="00F96460"/>
    <w:rsid w:val="00F97E24"/>
    <w:rsid w:val="00FA3E2E"/>
    <w:rsid w:val="00FB0FD4"/>
    <w:rsid w:val="00FB637D"/>
    <w:rsid w:val="00FC1465"/>
    <w:rsid w:val="00FC334F"/>
    <w:rsid w:val="00FF6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05B3"/>
  <w15:chartTrackingRefBased/>
  <w15:docId w15:val="{E6CD509C-8030-4214-9271-A10AF6C52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966"/>
    <w:pPr>
      <w:spacing w:after="0" w:line="240" w:lineRule="auto"/>
    </w:pPr>
    <w:rPr>
      <w:rFonts w:ascii="Times New Roman" w:eastAsia="Times New Roman" w:hAnsi="Times New Roman" w:cs="Times New Roman"/>
      <w:sz w:val="24"/>
      <w:szCs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DFC"/>
    <w:pPr>
      <w:spacing w:after="160" w:line="259" w:lineRule="auto"/>
      <w:ind w:left="720"/>
      <w:contextualSpacing/>
    </w:pPr>
    <w:rPr>
      <w:rFonts w:asciiTheme="minorHAnsi" w:eastAsiaTheme="minorHAnsi" w:hAnsiTheme="minorHAnsi" w:cstheme="minorBidi"/>
      <w:sz w:val="22"/>
      <w:szCs w:val="22"/>
      <w:lang w:val="en-US"/>
    </w:rPr>
  </w:style>
  <w:style w:type="character" w:styleId="PlaceholderText">
    <w:name w:val="Placeholder Text"/>
    <w:basedOn w:val="DefaultParagraphFont"/>
    <w:uiPriority w:val="99"/>
    <w:semiHidden/>
    <w:rsid w:val="008524C0"/>
    <w:rPr>
      <w:color w:val="808080"/>
    </w:rPr>
  </w:style>
  <w:style w:type="character" w:customStyle="1" w:styleId="apple-converted-space">
    <w:name w:val="apple-converted-space"/>
    <w:basedOn w:val="DefaultParagraphFont"/>
    <w:rsid w:val="00F13B9B"/>
  </w:style>
  <w:style w:type="paragraph" w:styleId="BalloonText">
    <w:name w:val="Balloon Text"/>
    <w:basedOn w:val="Normal"/>
    <w:link w:val="BalloonTextChar"/>
    <w:uiPriority w:val="99"/>
    <w:semiHidden/>
    <w:unhideWhenUsed/>
    <w:rsid w:val="00016648"/>
    <w:rPr>
      <w:sz w:val="18"/>
      <w:szCs w:val="18"/>
    </w:rPr>
  </w:style>
  <w:style w:type="character" w:customStyle="1" w:styleId="BalloonTextChar">
    <w:name w:val="Balloon Text Char"/>
    <w:basedOn w:val="DefaultParagraphFont"/>
    <w:link w:val="BalloonText"/>
    <w:uiPriority w:val="99"/>
    <w:semiHidden/>
    <w:rsid w:val="00016648"/>
    <w:rPr>
      <w:rFonts w:ascii="Times New Roman" w:eastAsia="Times New Roman" w:hAnsi="Times New Roman" w:cs="Times New Roman"/>
      <w:sz w:val="18"/>
      <w:szCs w:val="18"/>
      <w:lang/>
    </w:rPr>
  </w:style>
  <w:style w:type="character" w:styleId="CommentReference">
    <w:name w:val="annotation reference"/>
    <w:basedOn w:val="DefaultParagraphFont"/>
    <w:uiPriority w:val="99"/>
    <w:semiHidden/>
    <w:unhideWhenUsed/>
    <w:rsid w:val="00D82B24"/>
    <w:rPr>
      <w:sz w:val="16"/>
      <w:szCs w:val="16"/>
    </w:rPr>
  </w:style>
  <w:style w:type="paragraph" w:styleId="CommentText">
    <w:name w:val="annotation text"/>
    <w:basedOn w:val="Normal"/>
    <w:link w:val="CommentTextChar"/>
    <w:uiPriority w:val="99"/>
    <w:semiHidden/>
    <w:unhideWhenUsed/>
    <w:rsid w:val="00D82B24"/>
    <w:rPr>
      <w:sz w:val="20"/>
      <w:szCs w:val="20"/>
    </w:rPr>
  </w:style>
  <w:style w:type="character" w:customStyle="1" w:styleId="CommentTextChar">
    <w:name w:val="Comment Text Char"/>
    <w:basedOn w:val="DefaultParagraphFont"/>
    <w:link w:val="CommentText"/>
    <w:uiPriority w:val="99"/>
    <w:semiHidden/>
    <w:rsid w:val="00D82B24"/>
    <w:rPr>
      <w:rFonts w:ascii="Times New Roman" w:eastAsia="Times New Roman" w:hAnsi="Times New Roman" w:cs="Times New Roman"/>
      <w:sz w:val="20"/>
      <w:szCs w:val="20"/>
      <w:lang/>
    </w:rPr>
  </w:style>
  <w:style w:type="paragraph" w:styleId="CommentSubject">
    <w:name w:val="annotation subject"/>
    <w:basedOn w:val="CommentText"/>
    <w:next w:val="CommentText"/>
    <w:link w:val="CommentSubjectChar"/>
    <w:uiPriority w:val="99"/>
    <w:semiHidden/>
    <w:unhideWhenUsed/>
    <w:rsid w:val="00D82B24"/>
    <w:rPr>
      <w:b/>
      <w:bCs/>
    </w:rPr>
  </w:style>
  <w:style w:type="character" w:customStyle="1" w:styleId="CommentSubjectChar">
    <w:name w:val="Comment Subject Char"/>
    <w:basedOn w:val="CommentTextChar"/>
    <w:link w:val="CommentSubject"/>
    <w:uiPriority w:val="99"/>
    <w:semiHidden/>
    <w:rsid w:val="00D82B24"/>
    <w:rPr>
      <w:rFonts w:ascii="Times New Roman" w:eastAsia="Times New Roman" w:hAnsi="Times New Roman" w:cs="Times New Roman"/>
      <w:b/>
      <w:bCs/>
      <w:sz w:val="20"/>
      <w:szCs w:val="20"/>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593737">
      <w:bodyDiv w:val="1"/>
      <w:marLeft w:val="0"/>
      <w:marRight w:val="0"/>
      <w:marTop w:val="0"/>
      <w:marBottom w:val="0"/>
      <w:divBdr>
        <w:top w:val="none" w:sz="0" w:space="0" w:color="auto"/>
        <w:left w:val="none" w:sz="0" w:space="0" w:color="auto"/>
        <w:bottom w:val="none" w:sz="0" w:space="0" w:color="auto"/>
        <w:right w:val="none" w:sz="0" w:space="0" w:color="auto"/>
      </w:divBdr>
      <w:divsChild>
        <w:div w:id="690450771">
          <w:marLeft w:val="0"/>
          <w:marRight w:val="0"/>
          <w:marTop w:val="0"/>
          <w:marBottom w:val="0"/>
          <w:divBdr>
            <w:top w:val="none" w:sz="0" w:space="0" w:color="auto"/>
            <w:left w:val="none" w:sz="0" w:space="0" w:color="auto"/>
            <w:bottom w:val="none" w:sz="0" w:space="0" w:color="auto"/>
            <w:right w:val="none" w:sz="0" w:space="0" w:color="auto"/>
          </w:divBdr>
          <w:divsChild>
            <w:div w:id="130385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55042">
      <w:bodyDiv w:val="1"/>
      <w:marLeft w:val="0"/>
      <w:marRight w:val="0"/>
      <w:marTop w:val="0"/>
      <w:marBottom w:val="0"/>
      <w:divBdr>
        <w:top w:val="none" w:sz="0" w:space="0" w:color="auto"/>
        <w:left w:val="none" w:sz="0" w:space="0" w:color="auto"/>
        <w:bottom w:val="none" w:sz="0" w:space="0" w:color="auto"/>
        <w:right w:val="none" w:sz="0" w:space="0" w:color="auto"/>
      </w:divBdr>
    </w:div>
    <w:div w:id="1512141038">
      <w:bodyDiv w:val="1"/>
      <w:marLeft w:val="0"/>
      <w:marRight w:val="0"/>
      <w:marTop w:val="0"/>
      <w:marBottom w:val="0"/>
      <w:divBdr>
        <w:top w:val="none" w:sz="0" w:space="0" w:color="auto"/>
        <w:left w:val="none" w:sz="0" w:space="0" w:color="auto"/>
        <w:bottom w:val="none" w:sz="0" w:space="0" w:color="auto"/>
        <w:right w:val="none" w:sz="0" w:space="0" w:color="auto"/>
      </w:divBdr>
      <w:divsChild>
        <w:div w:id="2008088688">
          <w:marLeft w:val="0"/>
          <w:marRight w:val="0"/>
          <w:marTop w:val="0"/>
          <w:marBottom w:val="0"/>
          <w:divBdr>
            <w:top w:val="none" w:sz="0" w:space="0" w:color="auto"/>
            <w:left w:val="none" w:sz="0" w:space="0" w:color="auto"/>
            <w:bottom w:val="none" w:sz="0" w:space="0" w:color="auto"/>
            <w:right w:val="none" w:sz="0" w:space="0" w:color="auto"/>
          </w:divBdr>
          <w:divsChild>
            <w:div w:id="84994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456">
      <w:bodyDiv w:val="1"/>
      <w:marLeft w:val="0"/>
      <w:marRight w:val="0"/>
      <w:marTop w:val="0"/>
      <w:marBottom w:val="0"/>
      <w:divBdr>
        <w:top w:val="none" w:sz="0" w:space="0" w:color="auto"/>
        <w:left w:val="none" w:sz="0" w:space="0" w:color="auto"/>
        <w:bottom w:val="none" w:sz="0" w:space="0" w:color="auto"/>
        <w:right w:val="none" w:sz="0" w:space="0" w:color="auto"/>
      </w:divBdr>
      <w:divsChild>
        <w:div w:id="10784010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9612846">
              <w:marLeft w:val="0"/>
              <w:marRight w:val="0"/>
              <w:marTop w:val="0"/>
              <w:marBottom w:val="0"/>
              <w:divBdr>
                <w:top w:val="none" w:sz="0" w:space="0" w:color="auto"/>
                <w:left w:val="none" w:sz="0" w:space="0" w:color="auto"/>
                <w:bottom w:val="none" w:sz="0" w:space="0" w:color="auto"/>
                <w:right w:val="none" w:sz="0" w:space="0" w:color="auto"/>
              </w:divBdr>
              <w:divsChild>
                <w:div w:id="944507308">
                  <w:marLeft w:val="0"/>
                  <w:marRight w:val="0"/>
                  <w:marTop w:val="0"/>
                  <w:marBottom w:val="0"/>
                  <w:divBdr>
                    <w:top w:val="none" w:sz="0" w:space="0" w:color="auto"/>
                    <w:left w:val="none" w:sz="0" w:space="0" w:color="auto"/>
                    <w:bottom w:val="none" w:sz="0" w:space="0" w:color="auto"/>
                    <w:right w:val="none" w:sz="0" w:space="0" w:color="auto"/>
                  </w:divBdr>
                  <w:divsChild>
                    <w:div w:id="1244487238">
                      <w:marLeft w:val="0"/>
                      <w:marRight w:val="0"/>
                      <w:marTop w:val="0"/>
                      <w:marBottom w:val="0"/>
                      <w:divBdr>
                        <w:top w:val="none" w:sz="0" w:space="0" w:color="auto"/>
                        <w:left w:val="none" w:sz="0" w:space="0" w:color="auto"/>
                        <w:bottom w:val="none" w:sz="0" w:space="0" w:color="auto"/>
                        <w:right w:val="none" w:sz="0" w:space="0" w:color="auto"/>
                      </w:divBdr>
                      <w:divsChild>
                        <w:div w:id="190795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5133F-1A60-4310-8744-2C0DA356C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3857</Words>
  <Characters>21988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2</cp:revision>
  <dcterms:created xsi:type="dcterms:W3CDTF">2020-07-21T19:31:00Z</dcterms:created>
  <dcterms:modified xsi:type="dcterms:W3CDTF">2020-07-21T19:31:00Z</dcterms:modified>
</cp:coreProperties>
</file>